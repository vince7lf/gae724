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CBAE8" w14:textId="77777777" w:rsidR="003F2FC5" w:rsidRDefault="00C0309D">
      <w:pPr>
        <w:spacing w:before="75" w:line="314" w:lineRule="auto"/>
        <w:ind w:left="2197" w:right="3435"/>
        <w:jc w:val="center"/>
        <w:rPr>
          <w:sz w:val="19"/>
        </w:rPr>
      </w:pPr>
      <w:r>
        <w:rPr>
          <w:sz w:val="24"/>
        </w:rPr>
        <w:t>DÉPARTEMENT DE GÉOMATIQUE APPLIQUÉE F</w:t>
      </w:r>
      <w:r>
        <w:rPr>
          <w:sz w:val="19"/>
        </w:rPr>
        <w:t xml:space="preserve">ACULTÉ DES LETTRES ET SCIENCES HUMAINES </w:t>
      </w:r>
      <w:r>
        <w:rPr>
          <w:sz w:val="24"/>
        </w:rPr>
        <w:t>U</w:t>
      </w:r>
      <w:r>
        <w:rPr>
          <w:sz w:val="19"/>
        </w:rPr>
        <w:t xml:space="preserve">NIVERSITÉ DE </w:t>
      </w:r>
      <w:r>
        <w:rPr>
          <w:sz w:val="24"/>
        </w:rPr>
        <w:t>S</w:t>
      </w:r>
      <w:r>
        <w:rPr>
          <w:sz w:val="19"/>
        </w:rPr>
        <w:t>HERBROOKE</w:t>
      </w:r>
    </w:p>
    <w:p w14:paraId="2ADB5895" w14:textId="77777777" w:rsidR="003F2FC5" w:rsidRDefault="003F2FC5">
      <w:pPr>
        <w:pStyle w:val="Corpsdetexte"/>
        <w:rPr>
          <w:sz w:val="28"/>
        </w:rPr>
      </w:pPr>
    </w:p>
    <w:p w14:paraId="3BE2212C" w14:textId="77777777" w:rsidR="003F2FC5" w:rsidRDefault="003F2FC5">
      <w:pPr>
        <w:pStyle w:val="Corpsdetexte"/>
        <w:rPr>
          <w:sz w:val="28"/>
        </w:rPr>
      </w:pPr>
    </w:p>
    <w:p w14:paraId="6D1F750A" w14:textId="77777777" w:rsidR="003F2FC5" w:rsidRDefault="003F2FC5">
      <w:pPr>
        <w:pStyle w:val="Corpsdetexte"/>
        <w:rPr>
          <w:sz w:val="28"/>
        </w:rPr>
      </w:pPr>
    </w:p>
    <w:p w14:paraId="6AD9FB96" w14:textId="77777777" w:rsidR="003F2FC5" w:rsidRDefault="003F2FC5">
      <w:pPr>
        <w:pStyle w:val="Corpsdetexte"/>
        <w:rPr>
          <w:sz w:val="28"/>
        </w:rPr>
      </w:pPr>
    </w:p>
    <w:p w14:paraId="4795AC8B" w14:textId="77777777" w:rsidR="003F2FC5" w:rsidRDefault="003F2FC5">
      <w:pPr>
        <w:pStyle w:val="Corpsdetexte"/>
        <w:rPr>
          <w:sz w:val="28"/>
        </w:rPr>
      </w:pPr>
    </w:p>
    <w:p w14:paraId="54091E7F" w14:textId="77777777" w:rsidR="003F2FC5" w:rsidRDefault="003F2FC5">
      <w:pPr>
        <w:pStyle w:val="Corpsdetexte"/>
        <w:rPr>
          <w:sz w:val="28"/>
        </w:rPr>
      </w:pPr>
    </w:p>
    <w:p w14:paraId="7CE3CB58" w14:textId="77777777" w:rsidR="003F2FC5" w:rsidRDefault="003F2FC5">
      <w:pPr>
        <w:pStyle w:val="Corpsdetexte"/>
        <w:rPr>
          <w:sz w:val="28"/>
        </w:rPr>
      </w:pPr>
    </w:p>
    <w:p w14:paraId="49FCEDAC" w14:textId="77777777" w:rsidR="003F2FC5" w:rsidRDefault="003F2FC5">
      <w:pPr>
        <w:pStyle w:val="Corpsdetexte"/>
        <w:rPr>
          <w:sz w:val="28"/>
        </w:rPr>
      </w:pPr>
    </w:p>
    <w:p w14:paraId="0736BF52" w14:textId="77777777" w:rsidR="003F2FC5" w:rsidRDefault="003F2FC5">
      <w:pPr>
        <w:pStyle w:val="Corpsdetexte"/>
        <w:rPr>
          <w:sz w:val="28"/>
        </w:rPr>
      </w:pPr>
    </w:p>
    <w:p w14:paraId="5A566C7A" w14:textId="77777777" w:rsidR="003F2FC5" w:rsidRDefault="003F2FC5">
      <w:pPr>
        <w:pStyle w:val="Corpsdetexte"/>
        <w:rPr>
          <w:sz w:val="28"/>
        </w:rPr>
      </w:pPr>
    </w:p>
    <w:p w14:paraId="408C6D4C" w14:textId="77777777" w:rsidR="003F2FC5" w:rsidRDefault="003F2FC5">
      <w:pPr>
        <w:pStyle w:val="Corpsdetexte"/>
        <w:rPr>
          <w:sz w:val="28"/>
        </w:rPr>
      </w:pPr>
    </w:p>
    <w:p w14:paraId="6649C271" w14:textId="77777777" w:rsidR="003F2FC5" w:rsidRDefault="003F2FC5">
      <w:pPr>
        <w:pStyle w:val="Corpsdetexte"/>
        <w:spacing w:before="2"/>
        <w:rPr>
          <w:sz w:val="29"/>
        </w:rPr>
      </w:pPr>
    </w:p>
    <w:p w14:paraId="36B54DFB" w14:textId="52173610" w:rsidR="003F2FC5" w:rsidRDefault="00C0309D">
      <w:pPr>
        <w:spacing w:line="199" w:lineRule="auto"/>
        <w:ind w:left="827" w:right="2065"/>
        <w:jc w:val="center"/>
        <w:rPr>
          <w:sz w:val="33"/>
        </w:rPr>
      </w:pPr>
      <w:r>
        <w:rPr>
          <w:sz w:val="41"/>
        </w:rPr>
        <w:t>S</w:t>
      </w:r>
      <w:r>
        <w:rPr>
          <w:sz w:val="33"/>
        </w:rPr>
        <w:t>EGMENTATION SÉMANTIQUE EN TEMPS RÉEL À PARTIR D</w:t>
      </w:r>
      <w:r>
        <w:rPr>
          <w:sz w:val="41"/>
        </w:rPr>
        <w:t>’</w:t>
      </w:r>
      <w:r>
        <w:rPr>
          <w:sz w:val="33"/>
        </w:rPr>
        <w:t>UN NANO</w:t>
      </w:r>
      <w:ins w:id="0" w:author="Mickaël Germain" w:date="2021-09-30T23:24:00Z">
        <w:r w:rsidR="008B1F85">
          <w:rPr>
            <w:sz w:val="33"/>
          </w:rPr>
          <w:t>-</w:t>
        </w:r>
      </w:ins>
      <w:del w:id="1" w:author="Mickaël Germain" w:date="2021-09-30T23:24:00Z">
        <w:r w:rsidDel="008B1F85">
          <w:rPr>
            <w:sz w:val="33"/>
          </w:rPr>
          <w:delText xml:space="preserve"> </w:delText>
        </w:r>
      </w:del>
      <w:r>
        <w:rPr>
          <w:sz w:val="33"/>
        </w:rPr>
        <w:t xml:space="preserve">ORDINATEUR </w:t>
      </w:r>
      <w:r>
        <w:rPr>
          <w:sz w:val="41"/>
        </w:rPr>
        <w:t xml:space="preserve">: </w:t>
      </w:r>
      <w:r>
        <w:rPr>
          <w:sz w:val="33"/>
        </w:rPr>
        <w:t>ÉTUDE DES PERFORMANCES ET DES LIMITES</w:t>
      </w:r>
    </w:p>
    <w:p w14:paraId="647D635C" w14:textId="77777777" w:rsidR="003F2FC5" w:rsidRDefault="003F2FC5">
      <w:pPr>
        <w:pStyle w:val="Corpsdetexte"/>
        <w:rPr>
          <w:sz w:val="40"/>
        </w:rPr>
      </w:pPr>
    </w:p>
    <w:p w14:paraId="39599DB5" w14:textId="77777777" w:rsidR="003F2FC5" w:rsidRDefault="003F2FC5">
      <w:pPr>
        <w:pStyle w:val="Corpsdetexte"/>
        <w:rPr>
          <w:sz w:val="40"/>
        </w:rPr>
      </w:pPr>
    </w:p>
    <w:p w14:paraId="3E040810" w14:textId="77777777" w:rsidR="003F2FC5" w:rsidRDefault="003F2FC5">
      <w:pPr>
        <w:pStyle w:val="Corpsdetexte"/>
        <w:rPr>
          <w:sz w:val="40"/>
        </w:rPr>
      </w:pPr>
    </w:p>
    <w:p w14:paraId="3BB62973" w14:textId="77777777" w:rsidR="003F2FC5" w:rsidRDefault="003F2FC5">
      <w:pPr>
        <w:pStyle w:val="Corpsdetexte"/>
        <w:rPr>
          <w:sz w:val="44"/>
        </w:rPr>
      </w:pPr>
    </w:p>
    <w:p w14:paraId="5661003C" w14:textId="77777777" w:rsidR="003F2FC5" w:rsidRDefault="00C0309D">
      <w:pPr>
        <w:spacing w:line="314" w:lineRule="auto"/>
        <w:ind w:left="828" w:right="2065"/>
        <w:jc w:val="center"/>
        <w:rPr>
          <w:i/>
          <w:sz w:val="24"/>
        </w:rPr>
      </w:pPr>
      <w:r>
        <w:rPr>
          <w:i/>
          <w:sz w:val="24"/>
        </w:rPr>
        <w:t>Essai présenté pour l’obtention du grade de Maître en sciences (M.Sc.), cheminement géodéveloppement durable</w:t>
      </w:r>
    </w:p>
    <w:p w14:paraId="6252E75E" w14:textId="77777777" w:rsidR="003F2FC5" w:rsidRDefault="003F2FC5">
      <w:pPr>
        <w:pStyle w:val="Corpsdetexte"/>
        <w:rPr>
          <w:i/>
          <w:sz w:val="28"/>
        </w:rPr>
      </w:pPr>
    </w:p>
    <w:p w14:paraId="2182FEBB" w14:textId="77777777" w:rsidR="003F2FC5" w:rsidRDefault="003F2FC5">
      <w:pPr>
        <w:pStyle w:val="Corpsdetexte"/>
        <w:rPr>
          <w:i/>
          <w:sz w:val="28"/>
        </w:rPr>
      </w:pPr>
    </w:p>
    <w:p w14:paraId="39730FE5" w14:textId="77777777" w:rsidR="003F2FC5" w:rsidRDefault="003F2FC5">
      <w:pPr>
        <w:pStyle w:val="Corpsdetexte"/>
        <w:rPr>
          <w:i/>
          <w:sz w:val="28"/>
        </w:rPr>
      </w:pPr>
    </w:p>
    <w:p w14:paraId="0E35945E" w14:textId="77777777" w:rsidR="003F2FC5" w:rsidRDefault="003F2FC5">
      <w:pPr>
        <w:pStyle w:val="Corpsdetexte"/>
        <w:rPr>
          <w:i/>
          <w:sz w:val="28"/>
        </w:rPr>
      </w:pPr>
    </w:p>
    <w:p w14:paraId="38899B43" w14:textId="77777777" w:rsidR="003F2FC5" w:rsidRDefault="003F2FC5">
      <w:pPr>
        <w:pStyle w:val="Corpsdetexte"/>
        <w:spacing w:before="1"/>
        <w:rPr>
          <w:i/>
          <w:sz w:val="31"/>
        </w:rPr>
      </w:pPr>
    </w:p>
    <w:p w14:paraId="12162D43" w14:textId="77777777" w:rsidR="003F2FC5" w:rsidRDefault="00C0309D">
      <w:pPr>
        <w:spacing w:before="1"/>
        <w:ind w:left="2197" w:right="3434"/>
        <w:jc w:val="center"/>
        <w:rPr>
          <w:sz w:val="33"/>
        </w:rPr>
      </w:pPr>
      <w:r>
        <w:rPr>
          <w:spacing w:val="17"/>
          <w:sz w:val="41"/>
        </w:rPr>
        <w:t>V</w:t>
      </w:r>
      <w:r>
        <w:rPr>
          <w:spacing w:val="17"/>
          <w:sz w:val="33"/>
        </w:rPr>
        <w:t xml:space="preserve">INCENT </w:t>
      </w:r>
      <w:r>
        <w:rPr>
          <w:spacing w:val="10"/>
          <w:sz w:val="41"/>
        </w:rPr>
        <w:t>L</w:t>
      </w:r>
      <w:r>
        <w:rPr>
          <w:spacing w:val="10"/>
          <w:sz w:val="33"/>
        </w:rPr>
        <w:t>E</w:t>
      </w:r>
      <w:r>
        <w:rPr>
          <w:spacing w:val="65"/>
          <w:sz w:val="33"/>
        </w:rPr>
        <w:t xml:space="preserve"> </w:t>
      </w:r>
      <w:r>
        <w:rPr>
          <w:spacing w:val="12"/>
          <w:sz w:val="41"/>
        </w:rPr>
        <w:t>F</w:t>
      </w:r>
      <w:r>
        <w:rPr>
          <w:spacing w:val="12"/>
          <w:sz w:val="33"/>
        </w:rPr>
        <w:t>ALHER</w:t>
      </w:r>
    </w:p>
    <w:p w14:paraId="77D32799" w14:textId="77777777" w:rsidR="003F2FC5" w:rsidRDefault="003F2FC5">
      <w:pPr>
        <w:pStyle w:val="Corpsdetexte"/>
        <w:spacing w:before="10"/>
        <w:rPr>
          <w:sz w:val="62"/>
        </w:rPr>
      </w:pPr>
    </w:p>
    <w:p w14:paraId="7AA304A0" w14:textId="77777777" w:rsidR="003F2FC5" w:rsidRDefault="00C0309D">
      <w:pPr>
        <w:spacing w:before="1"/>
        <w:ind w:left="2197" w:right="3434"/>
        <w:jc w:val="center"/>
        <w:rPr>
          <w:sz w:val="19"/>
        </w:rPr>
      </w:pPr>
      <w:r>
        <w:rPr>
          <w:sz w:val="24"/>
        </w:rPr>
        <w:t>L</w:t>
      </w:r>
      <w:r>
        <w:rPr>
          <w:sz w:val="19"/>
        </w:rPr>
        <w:t>ONGUEUIL</w:t>
      </w:r>
    </w:p>
    <w:p w14:paraId="5AF56BA1" w14:textId="77777777" w:rsidR="003F2FC5" w:rsidRDefault="00C0309D">
      <w:pPr>
        <w:spacing w:before="85"/>
        <w:ind w:left="2197" w:right="3435"/>
        <w:jc w:val="center"/>
        <w:rPr>
          <w:sz w:val="24"/>
        </w:rPr>
      </w:pPr>
      <w:r>
        <w:rPr>
          <w:sz w:val="24"/>
        </w:rPr>
        <w:t>S</w:t>
      </w:r>
      <w:r>
        <w:rPr>
          <w:sz w:val="19"/>
        </w:rPr>
        <w:t xml:space="preserve">EPTEMBRE </w:t>
      </w:r>
      <w:r>
        <w:rPr>
          <w:sz w:val="24"/>
        </w:rPr>
        <w:t>2020</w:t>
      </w:r>
    </w:p>
    <w:p w14:paraId="142EE2EC" w14:textId="77777777" w:rsidR="003F2FC5" w:rsidRDefault="003F2FC5">
      <w:pPr>
        <w:pStyle w:val="Corpsdetexte"/>
        <w:rPr>
          <w:sz w:val="28"/>
        </w:rPr>
      </w:pPr>
    </w:p>
    <w:p w14:paraId="65C42CA2" w14:textId="77777777" w:rsidR="003F2FC5" w:rsidRDefault="003F2FC5">
      <w:pPr>
        <w:pStyle w:val="Corpsdetexte"/>
        <w:spacing w:before="7"/>
        <w:rPr>
          <w:sz w:val="31"/>
        </w:rPr>
      </w:pPr>
    </w:p>
    <w:p w14:paraId="31F125D5" w14:textId="77777777" w:rsidR="003F2FC5" w:rsidRDefault="00C0309D">
      <w:pPr>
        <w:ind w:left="2195" w:right="3435"/>
        <w:jc w:val="center"/>
        <w:rPr>
          <w:sz w:val="12"/>
        </w:rPr>
      </w:pPr>
      <w:r>
        <w:rPr>
          <w:w w:val="105"/>
          <w:sz w:val="12"/>
        </w:rPr>
        <w:t>©V</w:t>
      </w:r>
      <w:r>
        <w:rPr>
          <w:w w:val="105"/>
          <w:sz w:val="9"/>
        </w:rPr>
        <w:t xml:space="preserve">INCENT </w:t>
      </w:r>
      <w:r>
        <w:rPr>
          <w:w w:val="105"/>
          <w:sz w:val="12"/>
        </w:rPr>
        <w:t>L</w:t>
      </w:r>
      <w:r>
        <w:rPr>
          <w:w w:val="105"/>
          <w:sz w:val="9"/>
        </w:rPr>
        <w:t xml:space="preserve">E  </w:t>
      </w:r>
      <w:r>
        <w:rPr>
          <w:w w:val="105"/>
          <w:sz w:val="12"/>
        </w:rPr>
        <w:t>F</w:t>
      </w:r>
      <w:r>
        <w:rPr>
          <w:w w:val="105"/>
          <w:sz w:val="9"/>
        </w:rPr>
        <w:t>ALHER</w:t>
      </w:r>
      <w:r>
        <w:rPr>
          <w:w w:val="105"/>
          <w:sz w:val="12"/>
        </w:rPr>
        <w:t>, 2020</w:t>
      </w:r>
    </w:p>
    <w:p w14:paraId="0B453433" w14:textId="77777777" w:rsidR="003F2FC5" w:rsidRDefault="003F2FC5">
      <w:pPr>
        <w:jc w:val="center"/>
        <w:rPr>
          <w:sz w:val="12"/>
        </w:rPr>
        <w:sectPr w:rsidR="003F2FC5">
          <w:headerReference w:type="even" r:id="rId7"/>
          <w:headerReference w:type="default" r:id="rId8"/>
          <w:footerReference w:type="even" r:id="rId9"/>
          <w:footerReference w:type="default" r:id="rId10"/>
          <w:headerReference w:type="first" r:id="rId11"/>
          <w:footerReference w:type="first" r:id="rId12"/>
          <w:type w:val="continuous"/>
          <w:pgSz w:w="12240" w:h="15840"/>
          <w:pgMar w:top="1380" w:right="80" w:bottom="280" w:left="1320" w:header="720" w:footer="720" w:gutter="0"/>
          <w:cols w:space="720"/>
        </w:sectPr>
      </w:pPr>
    </w:p>
    <w:p w14:paraId="78F03781" w14:textId="298AB14F" w:rsidR="003F2FC5" w:rsidRDefault="00A55916">
      <w:pPr>
        <w:pStyle w:val="Titre3"/>
        <w:tabs>
          <w:tab w:val="left" w:pos="9620"/>
        </w:tabs>
        <w:spacing w:before="95"/>
        <w:rPr>
          <w:b w:val="0"/>
        </w:rPr>
      </w:pPr>
      <w:r>
        <w:rPr>
          <w:noProof/>
        </w:rPr>
        <w:lastRenderedPageBreak/>
        <mc:AlternateContent>
          <mc:Choice Requires="wpg">
            <w:drawing>
              <wp:anchor distT="0" distB="0" distL="114300" distR="114300" simplePos="0" relativeHeight="15729152" behindDoc="0" locked="0" layoutInCell="1" allowOverlap="1" wp14:anchorId="792C32A9" wp14:editId="75AA83AE">
                <wp:simplePos x="0" y="0"/>
                <wp:positionH relativeFrom="page">
                  <wp:posOffset>6984365</wp:posOffset>
                </wp:positionH>
                <wp:positionV relativeFrom="paragraph">
                  <wp:posOffset>50800</wp:posOffset>
                </wp:positionV>
                <wp:extent cx="550545" cy="220345"/>
                <wp:effectExtent l="0" t="0" r="0" b="0"/>
                <wp:wrapNone/>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 cy="220345"/>
                          <a:chOff x="10999" y="80"/>
                          <a:chExt cx="867" cy="347"/>
                        </a:xfrm>
                      </wpg:grpSpPr>
                      <wps:wsp>
                        <wps:cNvPr id="33" name="Freeform 33"/>
                        <wps:cNvSpPr>
                          <a:spLocks/>
                        </wps:cNvSpPr>
                        <wps:spPr bwMode="auto">
                          <a:xfrm>
                            <a:off x="11004" y="84"/>
                            <a:ext cx="857" cy="337"/>
                          </a:xfrm>
                          <a:custGeom>
                            <a:avLst/>
                            <a:gdLst>
                              <a:gd name="T0" fmla="+- 0 11781 11004"/>
                              <a:gd name="T1" fmla="*/ T0 w 857"/>
                              <a:gd name="T2" fmla="+- 0 85 85"/>
                              <a:gd name="T3" fmla="*/ 85 h 337"/>
                              <a:gd name="T4" fmla="+- 0 11084 11004"/>
                              <a:gd name="T5" fmla="*/ T4 w 857"/>
                              <a:gd name="T6" fmla="+- 0 85 85"/>
                              <a:gd name="T7" fmla="*/ 85 h 337"/>
                              <a:gd name="T8" fmla="+- 0 11053 11004"/>
                              <a:gd name="T9" fmla="*/ T8 w 857"/>
                              <a:gd name="T10" fmla="+- 0 91 85"/>
                              <a:gd name="T11" fmla="*/ 91 h 337"/>
                              <a:gd name="T12" fmla="+- 0 11028 11004"/>
                              <a:gd name="T13" fmla="*/ T12 w 857"/>
                              <a:gd name="T14" fmla="+- 0 108 85"/>
                              <a:gd name="T15" fmla="*/ 108 h 337"/>
                              <a:gd name="T16" fmla="+- 0 11011 11004"/>
                              <a:gd name="T17" fmla="*/ T16 w 857"/>
                              <a:gd name="T18" fmla="+- 0 134 85"/>
                              <a:gd name="T19" fmla="*/ 134 h 337"/>
                              <a:gd name="T20" fmla="+- 0 11004 11004"/>
                              <a:gd name="T21" fmla="*/ T20 w 857"/>
                              <a:gd name="T22" fmla="+- 0 165 85"/>
                              <a:gd name="T23" fmla="*/ 165 h 337"/>
                              <a:gd name="T24" fmla="+- 0 11004 11004"/>
                              <a:gd name="T25" fmla="*/ T24 w 857"/>
                              <a:gd name="T26" fmla="+- 0 342 85"/>
                              <a:gd name="T27" fmla="*/ 342 h 337"/>
                              <a:gd name="T28" fmla="+- 0 11011 11004"/>
                              <a:gd name="T29" fmla="*/ T28 w 857"/>
                              <a:gd name="T30" fmla="+- 0 373 85"/>
                              <a:gd name="T31" fmla="*/ 373 h 337"/>
                              <a:gd name="T32" fmla="+- 0 11028 11004"/>
                              <a:gd name="T33" fmla="*/ T32 w 857"/>
                              <a:gd name="T34" fmla="+- 0 398 85"/>
                              <a:gd name="T35" fmla="*/ 398 h 337"/>
                              <a:gd name="T36" fmla="+- 0 11053 11004"/>
                              <a:gd name="T37" fmla="*/ T36 w 857"/>
                              <a:gd name="T38" fmla="+- 0 415 85"/>
                              <a:gd name="T39" fmla="*/ 415 h 337"/>
                              <a:gd name="T40" fmla="+- 0 11084 11004"/>
                              <a:gd name="T41" fmla="*/ T40 w 857"/>
                              <a:gd name="T42" fmla="+- 0 422 85"/>
                              <a:gd name="T43" fmla="*/ 422 h 337"/>
                              <a:gd name="T44" fmla="+- 0 11781 11004"/>
                              <a:gd name="T45" fmla="*/ T44 w 857"/>
                              <a:gd name="T46" fmla="+- 0 422 85"/>
                              <a:gd name="T47" fmla="*/ 422 h 337"/>
                              <a:gd name="T48" fmla="+- 0 11812 11004"/>
                              <a:gd name="T49" fmla="*/ T48 w 857"/>
                              <a:gd name="T50" fmla="+- 0 415 85"/>
                              <a:gd name="T51" fmla="*/ 415 h 337"/>
                              <a:gd name="T52" fmla="+- 0 11838 11004"/>
                              <a:gd name="T53" fmla="*/ T52 w 857"/>
                              <a:gd name="T54" fmla="+- 0 398 85"/>
                              <a:gd name="T55" fmla="*/ 398 h 337"/>
                              <a:gd name="T56" fmla="+- 0 11855 11004"/>
                              <a:gd name="T57" fmla="*/ T56 w 857"/>
                              <a:gd name="T58" fmla="+- 0 373 85"/>
                              <a:gd name="T59" fmla="*/ 373 h 337"/>
                              <a:gd name="T60" fmla="+- 0 11861 11004"/>
                              <a:gd name="T61" fmla="*/ T60 w 857"/>
                              <a:gd name="T62" fmla="+- 0 342 85"/>
                              <a:gd name="T63" fmla="*/ 342 h 337"/>
                              <a:gd name="T64" fmla="+- 0 11861 11004"/>
                              <a:gd name="T65" fmla="*/ T64 w 857"/>
                              <a:gd name="T66" fmla="+- 0 165 85"/>
                              <a:gd name="T67" fmla="*/ 165 h 337"/>
                              <a:gd name="T68" fmla="+- 0 11855 11004"/>
                              <a:gd name="T69" fmla="*/ T68 w 857"/>
                              <a:gd name="T70" fmla="+- 0 134 85"/>
                              <a:gd name="T71" fmla="*/ 134 h 337"/>
                              <a:gd name="T72" fmla="+- 0 11838 11004"/>
                              <a:gd name="T73" fmla="*/ T72 w 857"/>
                              <a:gd name="T74" fmla="+- 0 108 85"/>
                              <a:gd name="T75" fmla="*/ 108 h 337"/>
                              <a:gd name="T76" fmla="+- 0 11812 11004"/>
                              <a:gd name="T77" fmla="*/ T76 w 857"/>
                              <a:gd name="T78" fmla="+- 0 91 85"/>
                              <a:gd name="T79" fmla="*/ 91 h 337"/>
                              <a:gd name="T80" fmla="+- 0 11781 11004"/>
                              <a:gd name="T81" fmla="*/ T80 w 857"/>
                              <a:gd name="T82" fmla="+- 0 85 85"/>
                              <a:gd name="T83" fmla="*/ 85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7" h="337">
                                <a:moveTo>
                                  <a:pt x="777" y="0"/>
                                </a:moveTo>
                                <a:lnTo>
                                  <a:pt x="80" y="0"/>
                                </a:lnTo>
                                <a:lnTo>
                                  <a:pt x="49" y="6"/>
                                </a:lnTo>
                                <a:lnTo>
                                  <a:pt x="24" y="23"/>
                                </a:lnTo>
                                <a:lnTo>
                                  <a:pt x="7" y="49"/>
                                </a:lnTo>
                                <a:lnTo>
                                  <a:pt x="0" y="80"/>
                                </a:lnTo>
                                <a:lnTo>
                                  <a:pt x="0" y="257"/>
                                </a:lnTo>
                                <a:lnTo>
                                  <a:pt x="7" y="288"/>
                                </a:lnTo>
                                <a:lnTo>
                                  <a:pt x="24" y="313"/>
                                </a:lnTo>
                                <a:lnTo>
                                  <a:pt x="49" y="330"/>
                                </a:lnTo>
                                <a:lnTo>
                                  <a:pt x="80" y="337"/>
                                </a:lnTo>
                                <a:lnTo>
                                  <a:pt x="777" y="337"/>
                                </a:lnTo>
                                <a:lnTo>
                                  <a:pt x="808" y="330"/>
                                </a:lnTo>
                                <a:lnTo>
                                  <a:pt x="834" y="313"/>
                                </a:lnTo>
                                <a:lnTo>
                                  <a:pt x="851" y="288"/>
                                </a:lnTo>
                                <a:lnTo>
                                  <a:pt x="857" y="257"/>
                                </a:lnTo>
                                <a:lnTo>
                                  <a:pt x="857" y="80"/>
                                </a:lnTo>
                                <a:lnTo>
                                  <a:pt x="851" y="49"/>
                                </a:lnTo>
                                <a:lnTo>
                                  <a:pt x="834" y="23"/>
                                </a:lnTo>
                                <a:lnTo>
                                  <a:pt x="808" y="6"/>
                                </a:lnTo>
                                <a:lnTo>
                                  <a:pt x="777" y="0"/>
                                </a:lnTo>
                                <a:close/>
                              </a:path>
                            </a:pathLst>
                          </a:custGeom>
                          <a:solidFill>
                            <a:srgbClr val="FFA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2"/>
                        <wps:cNvSpPr>
                          <a:spLocks/>
                        </wps:cNvSpPr>
                        <wps:spPr bwMode="auto">
                          <a:xfrm>
                            <a:off x="11004" y="84"/>
                            <a:ext cx="857" cy="337"/>
                          </a:xfrm>
                          <a:custGeom>
                            <a:avLst/>
                            <a:gdLst>
                              <a:gd name="T0" fmla="+- 0 11781 11004"/>
                              <a:gd name="T1" fmla="*/ T0 w 857"/>
                              <a:gd name="T2" fmla="+- 0 85 85"/>
                              <a:gd name="T3" fmla="*/ 85 h 337"/>
                              <a:gd name="T4" fmla="+- 0 11084 11004"/>
                              <a:gd name="T5" fmla="*/ T4 w 857"/>
                              <a:gd name="T6" fmla="+- 0 85 85"/>
                              <a:gd name="T7" fmla="*/ 85 h 337"/>
                              <a:gd name="T8" fmla="+- 0 11053 11004"/>
                              <a:gd name="T9" fmla="*/ T8 w 857"/>
                              <a:gd name="T10" fmla="+- 0 91 85"/>
                              <a:gd name="T11" fmla="*/ 91 h 337"/>
                              <a:gd name="T12" fmla="+- 0 11028 11004"/>
                              <a:gd name="T13" fmla="*/ T12 w 857"/>
                              <a:gd name="T14" fmla="+- 0 108 85"/>
                              <a:gd name="T15" fmla="*/ 108 h 337"/>
                              <a:gd name="T16" fmla="+- 0 11011 11004"/>
                              <a:gd name="T17" fmla="*/ T16 w 857"/>
                              <a:gd name="T18" fmla="+- 0 134 85"/>
                              <a:gd name="T19" fmla="*/ 134 h 337"/>
                              <a:gd name="T20" fmla="+- 0 11004 11004"/>
                              <a:gd name="T21" fmla="*/ T20 w 857"/>
                              <a:gd name="T22" fmla="+- 0 165 85"/>
                              <a:gd name="T23" fmla="*/ 165 h 337"/>
                              <a:gd name="T24" fmla="+- 0 11004 11004"/>
                              <a:gd name="T25" fmla="*/ T24 w 857"/>
                              <a:gd name="T26" fmla="+- 0 342 85"/>
                              <a:gd name="T27" fmla="*/ 342 h 337"/>
                              <a:gd name="T28" fmla="+- 0 11011 11004"/>
                              <a:gd name="T29" fmla="*/ T28 w 857"/>
                              <a:gd name="T30" fmla="+- 0 373 85"/>
                              <a:gd name="T31" fmla="*/ 373 h 337"/>
                              <a:gd name="T32" fmla="+- 0 11028 11004"/>
                              <a:gd name="T33" fmla="*/ T32 w 857"/>
                              <a:gd name="T34" fmla="+- 0 398 85"/>
                              <a:gd name="T35" fmla="*/ 398 h 337"/>
                              <a:gd name="T36" fmla="+- 0 11053 11004"/>
                              <a:gd name="T37" fmla="*/ T36 w 857"/>
                              <a:gd name="T38" fmla="+- 0 415 85"/>
                              <a:gd name="T39" fmla="*/ 415 h 337"/>
                              <a:gd name="T40" fmla="+- 0 11084 11004"/>
                              <a:gd name="T41" fmla="*/ T40 w 857"/>
                              <a:gd name="T42" fmla="+- 0 422 85"/>
                              <a:gd name="T43" fmla="*/ 422 h 337"/>
                              <a:gd name="T44" fmla="+- 0 11781 11004"/>
                              <a:gd name="T45" fmla="*/ T44 w 857"/>
                              <a:gd name="T46" fmla="+- 0 422 85"/>
                              <a:gd name="T47" fmla="*/ 422 h 337"/>
                              <a:gd name="T48" fmla="+- 0 11812 11004"/>
                              <a:gd name="T49" fmla="*/ T48 w 857"/>
                              <a:gd name="T50" fmla="+- 0 415 85"/>
                              <a:gd name="T51" fmla="*/ 415 h 337"/>
                              <a:gd name="T52" fmla="+- 0 11838 11004"/>
                              <a:gd name="T53" fmla="*/ T52 w 857"/>
                              <a:gd name="T54" fmla="+- 0 398 85"/>
                              <a:gd name="T55" fmla="*/ 398 h 337"/>
                              <a:gd name="T56" fmla="+- 0 11855 11004"/>
                              <a:gd name="T57" fmla="*/ T56 w 857"/>
                              <a:gd name="T58" fmla="+- 0 373 85"/>
                              <a:gd name="T59" fmla="*/ 373 h 337"/>
                              <a:gd name="T60" fmla="+- 0 11861 11004"/>
                              <a:gd name="T61" fmla="*/ T60 w 857"/>
                              <a:gd name="T62" fmla="+- 0 342 85"/>
                              <a:gd name="T63" fmla="*/ 342 h 337"/>
                              <a:gd name="T64" fmla="+- 0 11861 11004"/>
                              <a:gd name="T65" fmla="*/ T64 w 857"/>
                              <a:gd name="T66" fmla="+- 0 165 85"/>
                              <a:gd name="T67" fmla="*/ 165 h 337"/>
                              <a:gd name="T68" fmla="+- 0 11855 11004"/>
                              <a:gd name="T69" fmla="*/ T68 w 857"/>
                              <a:gd name="T70" fmla="+- 0 134 85"/>
                              <a:gd name="T71" fmla="*/ 134 h 337"/>
                              <a:gd name="T72" fmla="+- 0 11838 11004"/>
                              <a:gd name="T73" fmla="*/ T72 w 857"/>
                              <a:gd name="T74" fmla="+- 0 108 85"/>
                              <a:gd name="T75" fmla="*/ 108 h 337"/>
                              <a:gd name="T76" fmla="+- 0 11812 11004"/>
                              <a:gd name="T77" fmla="*/ T76 w 857"/>
                              <a:gd name="T78" fmla="+- 0 91 85"/>
                              <a:gd name="T79" fmla="*/ 91 h 337"/>
                              <a:gd name="T80" fmla="+- 0 11781 11004"/>
                              <a:gd name="T81" fmla="*/ T80 w 857"/>
                              <a:gd name="T82" fmla="+- 0 85 85"/>
                              <a:gd name="T83" fmla="*/ 85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7" h="337">
                                <a:moveTo>
                                  <a:pt x="777" y="0"/>
                                </a:moveTo>
                                <a:lnTo>
                                  <a:pt x="80" y="0"/>
                                </a:lnTo>
                                <a:lnTo>
                                  <a:pt x="49" y="6"/>
                                </a:lnTo>
                                <a:lnTo>
                                  <a:pt x="24" y="23"/>
                                </a:lnTo>
                                <a:lnTo>
                                  <a:pt x="7" y="49"/>
                                </a:lnTo>
                                <a:lnTo>
                                  <a:pt x="0" y="80"/>
                                </a:lnTo>
                                <a:lnTo>
                                  <a:pt x="0" y="257"/>
                                </a:lnTo>
                                <a:lnTo>
                                  <a:pt x="7" y="288"/>
                                </a:lnTo>
                                <a:lnTo>
                                  <a:pt x="24" y="313"/>
                                </a:lnTo>
                                <a:lnTo>
                                  <a:pt x="49" y="330"/>
                                </a:lnTo>
                                <a:lnTo>
                                  <a:pt x="80" y="337"/>
                                </a:lnTo>
                                <a:lnTo>
                                  <a:pt x="777" y="337"/>
                                </a:lnTo>
                                <a:lnTo>
                                  <a:pt x="808" y="330"/>
                                </a:lnTo>
                                <a:lnTo>
                                  <a:pt x="834" y="313"/>
                                </a:lnTo>
                                <a:lnTo>
                                  <a:pt x="851" y="288"/>
                                </a:lnTo>
                                <a:lnTo>
                                  <a:pt x="857" y="257"/>
                                </a:lnTo>
                                <a:lnTo>
                                  <a:pt x="857" y="80"/>
                                </a:lnTo>
                                <a:lnTo>
                                  <a:pt x="851" y="49"/>
                                </a:lnTo>
                                <a:lnTo>
                                  <a:pt x="834" y="23"/>
                                </a:lnTo>
                                <a:lnTo>
                                  <a:pt x="808" y="6"/>
                                </a:lnTo>
                                <a:lnTo>
                                  <a:pt x="777" y="0"/>
                                </a:lnTo>
                                <a:close/>
                              </a:path>
                            </a:pathLst>
                          </a:custGeom>
                          <a:noFill/>
                          <a:ln w="63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1"/>
                        <wps:cNvSpPr txBox="1">
                          <a:spLocks noChangeArrowheads="1"/>
                        </wps:cNvSpPr>
                        <wps:spPr bwMode="auto">
                          <a:xfrm>
                            <a:off x="10999" y="79"/>
                            <a:ext cx="867"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45DD" w14:textId="77777777" w:rsidR="003F2FC5" w:rsidRDefault="00C0309D">
                              <w:pPr>
                                <w:spacing w:before="29"/>
                                <w:ind w:left="91"/>
                                <w:rPr>
                                  <w:sz w:val="24"/>
                                </w:rPr>
                              </w:pPr>
                              <w:r>
                                <w:rPr>
                                  <w:sz w:val="24"/>
                                </w:rPr>
                                <w:t>TODO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2C32A9" id="Group 30" o:spid="_x0000_s1026" style="position:absolute;left:0;text-align:left;margin-left:549.95pt;margin-top:4pt;width:43.35pt;height:17.35pt;z-index:15729152;mso-position-horizontal-relative:page" coordorigin="10999,80" coordsize="867,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">
                <v:shape id="Freeform 33" o:spid="_x0000_s1027" style="position:absolute;left:11004;top:84;width:857;height:337;visibility:visible;mso-wrap-style:square;v-text-anchor:top" coordsize="85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" path="m777,l80,,49,6,24,23,7,49,,80,,257r7,31l24,313r25,17l80,337r697,l808,330r26,-17l851,288r6,-31l857,80,851,49,834,23,808,6,777,xe" fillcolor="#ffa400" stroked="f">
                  <v:path arrowok="t" o:connecttype="custom" o:connectlocs="777,85;80,85;49,91;24,108;7,134;0,165;0,342;7,373;24,398;49,415;80,422;777,422;808,415;834,398;851,373;857,342;857,165;851,134;834,108;808,91;777,85" o:connectangles="0,0,0,0,0,0,0,0,0,0,0,0,0,0,0,0,0,0,0,0,0"/>
                </v:shape>
                <v:shape id="Freeform 32" o:spid="_x0000_s1028" style="position:absolute;left:11004;top:84;width:857;height:337;visibility:visible;mso-wrap-style:square;v-text-anchor:top" coordsize="85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" path="m777,l80,,49,6,24,23,7,49,,80,,257r7,31l24,313r25,17l80,337r697,l808,330r26,-17l851,288r6,-31l857,80,851,49,834,23,808,6,777,xe" filled="f" strokeweight=".17572mm">
                  <v:path arrowok="t" o:connecttype="custom" o:connectlocs="777,85;80,85;49,91;24,108;7,134;0,165;0,342;7,373;24,398;49,415;80,422;777,422;808,415;834,398;851,373;857,342;857,165;851,134;834,108;808,91;777,85" o:connectangles="0,0,0,0,0,0,0,0,0,0,0,0,0,0,0,0,0,0,0,0,0"/>
                </v:shape>
                <v:shapetype id="_x0000_t202" coordsize="21600,21600" o:spt="202" path="m,l,21600r21600,l21600,xe">
                  <v:stroke joinstyle="miter"/>
                  <v:path gradientshapeok="t" o:connecttype="rect"/>
                </v:shapetype>
                <v:shape id="Text Box 31" o:spid="_x0000_s1029" type="#_x0000_t202" style="position:absolute;left:10999;top:79;width:867;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7B845DD" w14:textId="77777777" w:rsidR="003F2FC5" w:rsidRDefault="00C0309D">
                        <w:pPr>
                          <w:spacing w:before="29"/>
                          <w:ind w:left="91"/>
                          <w:rPr>
                            <w:sz w:val="24"/>
                          </w:rPr>
                        </w:pPr>
                        <w:r>
                          <w:rPr>
                            <w:sz w:val="24"/>
                          </w:rPr>
                          <w:t>TODO</w:t>
                        </w:r>
                      </w:p>
                    </w:txbxContent>
                  </v:textbox>
                </v:shape>
                <w10:wrap anchorx="page"/>
              </v:group>
            </w:pict>
          </mc:Fallback>
        </mc:AlternateContent>
      </w:r>
      <w:r w:rsidR="00C0309D">
        <w:t>Remerciements</w:t>
      </w:r>
      <w:r w:rsidR="00C0309D">
        <w:rPr>
          <w:spacing w:val="-1"/>
        </w:rPr>
        <w:t xml:space="preserve"> </w:t>
      </w:r>
      <w:r w:rsidR="00C0309D">
        <w:rPr>
          <w:b w:val="0"/>
          <w:w w:val="99"/>
          <w:u w:val="single" w:color="FFA400"/>
        </w:rPr>
        <w:t xml:space="preserve"> </w:t>
      </w:r>
      <w:r w:rsidR="00C0309D">
        <w:rPr>
          <w:b w:val="0"/>
          <w:u w:val="single" w:color="FFA400"/>
        </w:rPr>
        <w:tab/>
      </w:r>
    </w:p>
    <w:p w14:paraId="328E4BCC" w14:textId="77777777" w:rsidR="003F2FC5" w:rsidRDefault="003F2FC5">
      <w:pPr>
        <w:pStyle w:val="Corpsdetexte"/>
        <w:rPr>
          <w:sz w:val="20"/>
        </w:rPr>
      </w:pPr>
    </w:p>
    <w:p w14:paraId="17FE955F" w14:textId="77777777" w:rsidR="003F2FC5" w:rsidRDefault="00C0309D">
      <w:pPr>
        <w:pStyle w:val="Corpsdetexte"/>
        <w:spacing w:before="216"/>
        <w:ind w:left="120"/>
      </w:pPr>
      <w:r>
        <w:rPr>
          <w:color w:val="FF0000"/>
        </w:rPr>
        <w:t>Je tiens à remercier ...</w:t>
      </w:r>
    </w:p>
    <w:p w14:paraId="1CB52333" w14:textId="77777777" w:rsidR="003F2FC5" w:rsidRDefault="003F2FC5">
      <w:pPr>
        <w:sectPr w:rsidR="003F2FC5">
          <w:pgSz w:w="12240" w:h="15840"/>
          <w:pgMar w:top="1360" w:right="80" w:bottom="280" w:left="1320" w:header="720" w:footer="720" w:gutter="0"/>
          <w:cols w:space="720"/>
        </w:sectPr>
      </w:pPr>
    </w:p>
    <w:p w14:paraId="6C140C27" w14:textId="77777777" w:rsidR="003F2FC5" w:rsidRDefault="00C0309D">
      <w:pPr>
        <w:spacing w:before="92"/>
        <w:ind w:left="120"/>
        <w:rPr>
          <w:b/>
          <w:sz w:val="34"/>
        </w:rPr>
      </w:pPr>
      <w:r>
        <w:rPr>
          <w:b/>
          <w:sz w:val="34"/>
        </w:rPr>
        <w:lastRenderedPageBreak/>
        <w:t>Table des matières</w:t>
      </w:r>
    </w:p>
    <w:p w14:paraId="58232FF3" w14:textId="77777777" w:rsidR="003F2FC5" w:rsidRDefault="00C0309D">
      <w:pPr>
        <w:pStyle w:val="Titre3"/>
        <w:tabs>
          <w:tab w:val="left" w:pos="9386"/>
        </w:tabs>
        <w:spacing w:before="311"/>
      </w:pPr>
      <w:r>
        <w:t>Liste</w:t>
      </w:r>
      <w:r>
        <w:rPr>
          <w:spacing w:val="-7"/>
        </w:rPr>
        <w:t xml:space="preserve"> </w:t>
      </w:r>
      <w:r>
        <w:t>des</w:t>
      </w:r>
      <w:r>
        <w:rPr>
          <w:spacing w:val="-6"/>
        </w:rPr>
        <w:t xml:space="preserve"> </w:t>
      </w:r>
      <w:r>
        <w:t>figures</w:t>
      </w:r>
      <w:r>
        <w:tab/>
        <w:t>I</w:t>
      </w:r>
    </w:p>
    <w:p w14:paraId="58F359D0" w14:textId="77777777" w:rsidR="003F2FC5" w:rsidRDefault="003F2FC5">
      <w:pPr>
        <w:pStyle w:val="Corpsdetexte"/>
        <w:spacing w:before="3"/>
        <w:rPr>
          <w:b/>
          <w:sz w:val="28"/>
        </w:rPr>
      </w:pPr>
    </w:p>
    <w:p w14:paraId="0AC966EB" w14:textId="77777777" w:rsidR="003F2FC5" w:rsidRDefault="00C0309D">
      <w:pPr>
        <w:pStyle w:val="Titre3"/>
        <w:tabs>
          <w:tab w:val="left" w:pos="9386"/>
        </w:tabs>
      </w:pPr>
      <w:r>
        <w:t>Liste</w:t>
      </w:r>
      <w:r>
        <w:rPr>
          <w:spacing w:val="-3"/>
        </w:rPr>
        <w:t xml:space="preserve"> </w:t>
      </w:r>
      <w:r>
        <w:t>des</w:t>
      </w:r>
      <w:r>
        <w:rPr>
          <w:spacing w:val="-2"/>
        </w:rPr>
        <w:t xml:space="preserve"> </w:t>
      </w:r>
      <w:r>
        <w:t>tableaux</w:t>
      </w:r>
      <w:r>
        <w:tab/>
        <w:t>I</w:t>
      </w:r>
    </w:p>
    <w:p w14:paraId="6B7DFD7D" w14:textId="77777777" w:rsidR="003F2FC5" w:rsidRDefault="003F2FC5">
      <w:pPr>
        <w:pStyle w:val="Corpsdetexte"/>
        <w:spacing w:before="2"/>
        <w:rPr>
          <w:b/>
          <w:sz w:val="28"/>
        </w:rPr>
      </w:pPr>
    </w:p>
    <w:p w14:paraId="5B72A67C" w14:textId="77777777" w:rsidR="003F2FC5" w:rsidRDefault="00C0309D">
      <w:pPr>
        <w:pStyle w:val="Titre3"/>
        <w:tabs>
          <w:tab w:val="left" w:pos="9386"/>
        </w:tabs>
      </w:pPr>
      <w:r>
        <w:t>Liste</w:t>
      </w:r>
      <w:r>
        <w:rPr>
          <w:spacing w:val="-3"/>
        </w:rPr>
        <w:t xml:space="preserve"> </w:t>
      </w:r>
      <w:r>
        <w:t>des</w:t>
      </w:r>
      <w:r>
        <w:rPr>
          <w:spacing w:val="-3"/>
        </w:rPr>
        <w:t xml:space="preserve"> </w:t>
      </w:r>
      <w:r>
        <w:t>abréviations</w:t>
      </w:r>
      <w:r>
        <w:tab/>
        <w:t>I</w:t>
      </w:r>
    </w:p>
    <w:sdt>
      <w:sdtPr>
        <w:rPr>
          <w:b w:val="0"/>
          <w:bCs w:val="0"/>
          <w:sz w:val="22"/>
          <w:szCs w:val="22"/>
        </w:rPr>
        <w:id w:val="-40140521"/>
        <w:docPartObj>
          <w:docPartGallery w:val="Table of Contents"/>
          <w:docPartUnique/>
        </w:docPartObj>
      </w:sdtPr>
      <w:sdtEndPr/>
      <w:sdtContent>
        <w:p w14:paraId="5869C979" w14:textId="77777777" w:rsidR="003F2FC5" w:rsidRDefault="00C0309D">
          <w:pPr>
            <w:pStyle w:val="TM1"/>
            <w:numPr>
              <w:ilvl w:val="0"/>
              <w:numId w:val="2"/>
            </w:numPr>
            <w:tabs>
              <w:tab w:val="left" w:pos="478"/>
              <w:tab w:val="left" w:pos="479"/>
              <w:tab w:val="right" w:pos="9479"/>
            </w:tabs>
          </w:pPr>
          <w:r>
            <w:fldChar w:fldCharType="begin"/>
          </w:r>
          <w:r>
            <w:instrText xml:space="preserve">TOC \o "1-2" \h \z \u </w:instrText>
          </w:r>
          <w:r>
            <w:fldChar w:fldCharType="separate"/>
          </w:r>
          <w:hyperlink w:anchor="_TOC_250006" w:history="1">
            <w:r>
              <w:t>Introduction</w:t>
            </w:r>
            <w:r>
              <w:tab/>
              <w:t>1</w:t>
            </w:r>
          </w:hyperlink>
        </w:p>
        <w:p w14:paraId="6D630C68" w14:textId="77777777" w:rsidR="003F2FC5" w:rsidRDefault="00C0309D">
          <w:pPr>
            <w:pStyle w:val="TM2"/>
            <w:numPr>
              <w:ilvl w:val="1"/>
              <w:numId w:val="2"/>
            </w:numPr>
            <w:tabs>
              <w:tab w:val="left" w:pos="1028"/>
              <w:tab w:val="left" w:pos="1029"/>
              <w:tab w:val="right" w:leader="dot" w:pos="9146"/>
            </w:tabs>
            <w:ind w:hanging="551"/>
          </w:pPr>
          <w:hyperlink w:anchor="_TOC_250005" w:history="1">
            <w:r>
              <w:t>Mise</w:t>
            </w:r>
            <w:r>
              <w:rPr>
                <w:spacing w:val="-2"/>
              </w:rPr>
              <w:t xml:space="preserve"> </w:t>
            </w:r>
            <w:r>
              <w:t>en</w:t>
            </w:r>
            <w:r>
              <w:rPr>
                <w:spacing w:val="-1"/>
              </w:rPr>
              <w:t xml:space="preserve"> </w:t>
            </w:r>
            <w:r>
              <w:t>contexte</w:t>
            </w:r>
            <w:r>
              <w:tab/>
              <w:t>1</w:t>
            </w:r>
          </w:hyperlink>
        </w:p>
        <w:p w14:paraId="0BDFEFBD" w14:textId="77777777" w:rsidR="003F2FC5" w:rsidRDefault="00C0309D">
          <w:pPr>
            <w:pStyle w:val="TM2"/>
            <w:numPr>
              <w:ilvl w:val="1"/>
              <w:numId w:val="2"/>
            </w:numPr>
            <w:tabs>
              <w:tab w:val="left" w:pos="1028"/>
              <w:tab w:val="left" w:pos="1029"/>
              <w:tab w:val="right" w:leader="dot" w:pos="9146"/>
            </w:tabs>
            <w:spacing w:before="86"/>
            <w:ind w:hanging="551"/>
          </w:pPr>
          <w:hyperlink w:anchor="_TOC_250004" w:history="1">
            <w:r>
              <w:t>Problématique</w:t>
            </w:r>
            <w:r>
              <w:tab/>
              <w:t>3</w:t>
            </w:r>
          </w:hyperlink>
        </w:p>
        <w:p w14:paraId="28FCE62D" w14:textId="77777777" w:rsidR="003F2FC5" w:rsidRDefault="00C0309D">
          <w:pPr>
            <w:pStyle w:val="TM2"/>
            <w:numPr>
              <w:ilvl w:val="1"/>
              <w:numId w:val="2"/>
            </w:numPr>
            <w:tabs>
              <w:tab w:val="left" w:pos="1028"/>
              <w:tab w:val="left" w:pos="1029"/>
              <w:tab w:val="right" w:leader="dot" w:pos="9146"/>
            </w:tabs>
            <w:ind w:hanging="551"/>
          </w:pPr>
          <w:hyperlink w:anchor="_TOC_250003" w:history="1">
            <w:r>
              <w:t>Objectifs</w:t>
            </w:r>
            <w:r>
              <w:tab/>
              <w:t>4</w:t>
            </w:r>
          </w:hyperlink>
        </w:p>
        <w:p w14:paraId="09170EE3" w14:textId="77777777" w:rsidR="003F2FC5" w:rsidRDefault="00C0309D">
          <w:pPr>
            <w:pStyle w:val="TM1"/>
            <w:tabs>
              <w:tab w:val="right" w:pos="9479"/>
            </w:tabs>
            <w:ind w:left="120" w:firstLine="0"/>
          </w:pPr>
          <w:hyperlink w:anchor="_TOC_250002" w:history="1">
            <w:r>
              <w:t>Références</w:t>
            </w:r>
            <w:r>
              <w:tab/>
              <w:t>6</w:t>
            </w:r>
          </w:hyperlink>
        </w:p>
        <w:p w14:paraId="54A2D954" w14:textId="77777777" w:rsidR="003F2FC5" w:rsidRDefault="00C0309D">
          <w:pPr>
            <w:pStyle w:val="TM1"/>
            <w:numPr>
              <w:ilvl w:val="0"/>
              <w:numId w:val="2"/>
            </w:numPr>
            <w:tabs>
              <w:tab w:val="left" w:pos="478"/>
              <w:tab w:val="left" w:pos="479"/>
              <w:tab w:val="right" w:pos="9479"/>
            </w:tabs>
          </w:pPr>
          <w:hyperlink w:anchor="_TOC_250001" w:history="1">
            <w:r>
              <w:t>Annexes</w:t>
            </w:r>
            <w:r>
              <w:tab/>
              <w:t>8</w:t>
            </w:r>
          </w:hyperlink>
        </w:p>
        <w:p w14:paraId="06785492" w14:textId="77777777" w:rsidR="003F2FC5" w:rsidRDefault="00C0309D">
          <w:pPr>
            <w:pStyle w:val="TM2"/>
            <w:numPr>
              <w:ilvl w:val="1"/>
              <w:numId w:val="2"/>
            </w:numPr>
            <w:tabs>
              <w:tab w:val="left" w:pos="1028"/>
              <w:tab w:val="left" w:pos="1029"/>
              <w:tab w:val="right" w:leader="dot" w:pos="9146"/>
            </w:tabs>
            <w:spacing w:before="86"/>
            <w:ind w:hanging="551"/>
          </w:pPr>
          <w:hyperlink w:anchor="_TOC_250000" w:history="1">
            <w:r>
              <w:t>Exemples de nano ordinateurs qui supportent les SDK</w:t>
            </w:r>
            <w:r>
              <w:rPr>
                <w:spacing w:val="-13"/>
              </w:rPr>
              <w:t xml:space="preserve"> </w:t>
            </w:r>
            <w:r>
              <w:t>pour</w:t>
            </w:r>
            <w:r>
              <w:rPr>
                <w:spacing w:val="-2"/>
              </w:rPr>
              <w:t xml:space="preserve"> </w:t>
            </w:r>
            <w:r>
              <w:t>l’IA</w:t>
            </w:r>
            <w:r>
              <w:tab/>
              <w:t>8</w:t>
            </w:r>
          </w:hyperlink>
        </w:p>
        <w:p w14:paraId="51510B7A" w14:textId="77777777" w:rsidR="003F2FC5" w:rsidRDefault="00C0309D">
          <w:pPr>
            <w:spacing w:line="85" w:lineRule="exact"/>
            <w:rPr>
              <w:sz w:val="9"/>
            </w:rPr>
          </w:pPr>
          <w:r>
            <w:fldChar w:fldCharType="end"/>
          </w:r>
        </w:p>
      </w:sdtContent>
    </w:sdt>
    <w:p w14:paraId="2D322821" w14:textId="77777777" w:rsidR="003F2FC5" w:rsidRDefault="00C0309D">
      <w:pPr>
        <w:pStyle w:val="Paragraphedeliste"/>
        <w:numPr>
          <w:ilvl w:val="1"/>
          <w:numId w:val="2"/>
        </w:numPr>
        <w:tabs>
          <w:tab w:val="left" w:pos="1028"/>
          <w:tab w:val="left" w:pos="1029"/>
        </w:tabs>
        <w:spacing w:before="0"/>
        <w:ind w:hanging="551"/>
        <w:rPr>
          <w:sz w:val="24"/>
        </w:rPr>
      </w:pPr>
      <w:r>
        <w:rPr>
          <w:sz w:val="24"/>
        </w:rPr>
        <w:t xml:space="preserve">Communication </w:t>
      </w:r>
      <w:r>
        <w:rPr>
          <w:spacing w:val="-3"/>
          <w:sz w:val="24"/>
        </w:rPr>
        <w:t xml:space="preserve">avec </w:t>
      </w:r>
      <w:r>
        <w:rPr>
          <w:sz w:val="24"/>
        </w:rPr>
        <w:t>l’Association des Piétons et Cyclistes du Pont</w:t>
      </w:r>
      <w:r>
        <w:rPr>
          <w:spacing w:val="-12"/>
          <w:sz w:val="24"/>
        </w:rPr>
        <w:t xml:space="preserve"> </w:t>
      </w:r>
      <w:r>
        <w:rPr>
          <w:sz w:val="24"/>
        </w:rPr>
        <w:t>Jacques-Cartier8</w:t>
      </w:r>
    </w:p>
    <w:p w14:paraId="783A4789" w14:textId="77777777" w:rsidR="003F2FC5" w:rsidRDefault="003F2FC5">
      <w:pPr>
        <w:pStyle w:val="Corpsdetexte"/>
        <w:rPr>
          <w:sz w:val="28"/>
        </w:rPr>
      </w:pPr>
    </w:p>
    <w:p w14:paraId="6ED752E5" w14:textId="77777777" w:rsidR="003F2FC5" w:rsidRDefault="00C0309D">
      <w:pPr>
        <w:spacing w:before="233"/>
        <w:ind w:left="120"/>
        <w:rPr>
          <w:b/>
          <w:sz w:val="34"/>
        </w:rPr>
      </w:pPr>
      <w:r>
        <w:rPr>
          <w:b/>
          <w:sz w:val="34"/>
        </w:rPr>
        <w:t>Liste des figures</w:t>
      </w:r>
    </w:p>
    <w:p w14:paraId="55940C68" w14:textId="77777777" w:rsidR="003F2FC5" w:rsidRDefault="003F2FC5">
      <w:pPr>
        <w:pStyle w:val="Corpsdetexte"/>
        <w:rPr>
          <w:b/>
          <w:sz w:val="44"/>
        </w:rPr>
      </w:pPr>
    </w:p>
    <w:p w14:paraId="2BACDD4E" w14:textId="77777777" w:rsidR="003F2FC5" w:rsidRDefault="00C0309D">
      <w:pPr>
        <w:spacing w:before="275"/>
        <w:ind w:left="120"/>
        <w:rPr>
          <w:b/>
          <w:sz w:val="34"/>
        </w:rPr>
      </w:pPr>
      <w:r>
        <w:rPr>
          <w:b/>
          <w:sz w:val="34"/>
        </w:rPr>
        <w:t>Liste des tableaux</w:t>
      </w:r>
    </w:p>
    <w:p w14:paraId="21B2C5EA" w14:textId="77777777" w:rsidR="003F2FC5" w:rsidRDefault="00C0309D">
      <w:pPr>
        <w:pStyle w:val="Corpsdetexte"/>
        <w:tabs>
          <w:tab w:val="left" w:pos="1028"/>
          <w:tab w:val="left" w:leader="dot" w:pos="9026"/>
        </w:tabs>
        <w:spacing w:before="311"/>
        <w:ind w:left="478"/>
      </w:pPr>
      <w:r>
        <w:t>1</w:t>
      </w:r>
      <w:r>
        <w:tab/>
      </w:r>
      <w:r>
        <w:t>Comparaison des trois nano ordinateurs supportant les SDK</w:t>
      </w:r>
      <w:r>
        <w:rPr>
          <w:spacing w:val="-25"/>
        </w:rPr>
        <w:t xml:space="preserve"> </w:t>
      </w:r>
      <w:r>
        <w:t>pour</w:t>
      </w:r>
      <w:r>
        <w:rPr>
          <w:spacing w:val="-3"/>
        </w:rPr>
        <w:t xml:space="preserve"> </w:t>
      </w:r>
      <w:r>
        <w:t>l’IA</w:t>
      </w:r>
      <w:r>
        <w:tab/>
        <w:t>8</w:t>
      </w:r>
    </w:p>
    <w:p w14:paraId="625F6DE9" w14:textId="77777777" w:rsidR="003F2FC5" w:rsidRDefault="003F2FC5">
      <w:pPr>
        <w:pStyle w:val="Corpsdetexte"/>
        <w:rPr>
          <w:sz w:val="28"/>
        </w:rPr>
      </w:pPr>
    </w:p>
    <w:p w14:paraId="02085D90" w14:textId="77777777" w:rsidR="003F2FC5" w:rsidRDefault="00C0309D">
      <w:pPr>
        <w:spacing w:before="233"/>
        <w:ind w:left="120"/>
        <w:rPr>
          <w:b/>
          <w:sz w:val="34"/>
        </w:rPr>
      </w:pPr>
      <w:r>
        <w:rPr>
          <w:b/>
          <w:sz w:val="34"/>
        </w:rPr>
        <w:t>Liste des abréviations</w:t>
      </w:r>
    </w:p>
    <w:p w14:paraId="15FA0F98" w14:textId="77777777" w:rsidR="003F2FC5" w:rsidRDefault="00C0309D">
      <w:pPr>
        <w:pStyle w:val="Corpsdetexte"/>
        <w:spacing w:before="311"/>
        <w:ind w:left="471"/>
      </w:pPr>
      <w:r>
        <w:rPr>
          <w:b/>
        </w:rPr>
        <w:t xml:space="preserve">APC-PJC </w:t>
      </w:r>
      <w:r>
        <w:t>Association des Piétons et Cyclistes du Pont Jacques-Cartier.</w:t>
      </w:r>
    </w:p>
    <w:p w14:paraId="3534E921" w14:textId="77777777" w:rsidR="003F2FC5" w:rsidRDefault="003F2FC5">
      <w:pPr>
        <w:pStyle w:val="Corpsdetexte"/>
        <w:spacing w:before="6"/>
        <w:rPr>
          <w:sz w:val="28"/>
        </w:rPr>
      </w:pPr>
    </w:p>
    <w:p w14:paraId="49E0563A" w14:textId="77777777" w:rsidR="003F2FC5" w:rsidRDefault="00C0309D">
      <w:pPr>
        <w:pStyle w:val="Corpsdetexte"/>
        <w:ind w:left="471"/>
      </w:pPr>
      <w:r>
        <w:rPr>
          <w:b/>
        </w:rPr>
        <w:t xml:space="preserve">CPU </w:t>
      </w:r>
      <w:r>
        <w:t>Processeur Central ("Central Processing Unit").</w:t>
      </w:r>
    </w:p>
    <w:p w14:paraId="3E58D499" w14:textId="77777777" w:rsidR="003F2FC5" w:rsidRDefault="003F2FC5">
      <w:pPr>
        <w:pStyle w:val="Corpsdetexte"/>
        <w:spacing w:before="5"/>
        <w:rPr>
          <w:sz w:val="28"/>
        </w:rPr>
      </w:pPr>
    </w:p>
    <w:p w14:paraId="70E0D024" w14:textId="77777777" w:rsidR="003F2FC5" w:rsidRDefault="00C0309D">
      <w:pPr>
        <w:pStyle w:val="Corpsdetexte"/>
        <w:ind w:left="471"/>
      </w:pPr>
      <w:r>
        <w:rPr>
          <w:b/>
        </w:rPr>
        <w:t xml:space="preserve">FCN </w:t>
      </w:r>
      <w:r>
        <w:t>Réseau Pleinement Connectés ("Fully Convolutional Network").</w:t>
      </w:r>
    </w:p>
    <w:p w14:paraId="7B9DD7C1" w14:textId="77777777" w:rsidR="003F2FC5" w:rsidRDefault="00C0309D">
      <w:pPr>
        <w:pStyle w:val="Corpsdetexte"/>
        <w:spacing w:before="171"/>
        <w:ind w:left="471"/>
      </w:pPr>
      <w:r>
        <w:rPr>
          <w:b/>
        </w:rPr>
        <w:t xml:space="preserve">FCNN </w:t>
      </w:r>
      <w:r>
        <w:t>Réseau de Neurones Pleinement Connectés ("Fully Convolutional Neural Network").</w:t>
      </w:r>
    </w:p>
    <w:p w14:paraId="716B0FDB" w14:textId="77777777" w:rsidR="003F2FC5" w:rsidRDefault="003F2FC5">
      <w:pPr>
        <w:pStyle w:val="Corpsdetexte"/>
        <w:spacing w:before="6"/>
        <w:rPr>
          <w:sz w:val="28"/>
        </w:rPr>
      </w:pPr>
    </w:p>
    <w:p w14:paraId="334C316E" w14:textId="77777777" w:rsidR="003F2FC5" w:rsidRDefault="00C0309D">
      <w:pPr>
        <w:pStyle w:val="Corpsdetexte"/>
        <w:ind w:left="471"/>
      </w:pPr>
      <w:r>
        <w:rPr>
          <w:b/>
        </w:rPr>
        <w:t xml:space="preserve">GPU </w:t>
      </w:r>
      <w:r>
        <w:t>Processeur Graphique ("Graphics Processing Unit").</w:t>
      </w:r>
    </w:p>
    <w:p w14:paraId="0D111FF5" w14:textId="77777777" w:rsidR="003F2FC5" w:rsidRDefault="003F2FC5">
      <w:pPr>
        <w:pStyle w:val="Corpsdetexte"/>
        <w:spacing w:before="5"/>
        <w:rPr>
          <w:sz w:val="28"/>
        </w:rPr>
      </w:pPr>
    </w:p>
    <w:p w14:paraId="6503A90F" w14:textId="77777777" w:rsidR="003F2FC5" w:rsidRDefault="00C0309D">
      <w:pPr>
        <w:pStyle w:val="Corpsdetexte"/>
        <w:ind w:left="471"/>
      </w:pPr>
      <w:r>
        <w:rPr>
          <w:b/>
        </w:rPr>
        <w:t xml:space="preserve">IA </w:t>
      </w:r>
      <w:r>
        <w:t>Intelligence Artificielle.</w:t>
      </w:r>
    </w:p>
    <w:p w14:paraId="587980FC" w14:textId="77777777" w:rsidR="003F2FC5" w:rsidRDefault="003F2FC5">
      <w:pPr>
        <w:sectPr w:rsidR="003F2FC5">
          <w:footerReference w:type="default" r:id="rId13"/>
          <w:pgSz w:w="12240" w:h="15840"/>
          <w:pgMar w:top="1280" w:right="80" w:bottom="1060" w:left="1320" w:header="0" w:footer="863" w:gutter="0"/>
          <w:pgNumType w:start="1"/>
          <w:cols w:space="720"/>
        </w:sectPr>
      </w:pPr>
    </w:p>
    <w:p w14:paraId="485629E6" w14:textId="77777777" w:rsidR="003F2FC5" w:rsidRDefault="00C0309D">
      <w:pPr>
        <w:pStyle w:val="Corpsdetexte"/>
        <w:spacing w:before="95"/>
        <w:ind w:left="471"/>
      </w:pPr>
      <w:r>
        <w:rPr>
          <w:b/>
        </w:rPr>
        <w:lastRenderedPageBreak/>
        <w:t xml:space="preserve">IoT </w:t>
      </w:r>
      <w:r>
        <w:t>Internet des Objets ("Internet of Things").</w:t>
      </w:r>
    </w:p>
    <w:p w14:paraId="2C923B0A" w14:textId="77777777" w:rsidR="003F2FC5" w:rsidRDefault="00C0309D">
      <w:pPr>
        <w:pStyle w:val="Corpsdetexte"/>
        <w:spacing w:before="171" w:line="525" w:lineRule="auto"/>
        <w:ind w:left="471" w:right="4334"/>
      </w:pPr>
      <w:r>
        <w:rPr>
          <w:b/>
        </w:rPr>
        <w:t xml:space="preserve">IoU </w:t>
      </w:r>
      <w:r>
        <w:t xml:space="preserve">Intersection sur Union ("Intersection over Union"). </w:t>
      </w:r>
      <w:r>
        <w:rPr>
          <w:b/>
        </w:rPr>
        <w:t xml:space="preserve">PJCCI </w:t>
      </w:r>
      <w:r>
        <w:t xml:space="preserve">Les Ponts Jacques Cartier et Champlain Incorporée. </w:t>
      </w:r>
      <w:r>
        <w:rPr>
          <w:b/>
        </w:rPr>
        <w:t xml:space="preserve">SDK </w:t>
      </w:r>
      <w:r>
        <w:t>Kit de Développement ("Software Development Kit").</w:t>
      </w:r>
    </w:p>
    <w:p w14:paraId="00EFCA59" w14:textId="77777777" w:rsidR="003F2FC5" w:rsidRDefault="003F2FC5">
      <w:pPr>
        <w:spacing w:line="525" w:lineRule="auto"/>
        <w:sectPr w:rsidR="003F2FC5">
          <w:pgSz w:w="12240" w:h="15840"/>
          <w:pgMar w:top="1360" w:right="80" w:bottom="1060" w:left="1320" w:header="0" w:footer="863" w:gutter="0"/>
          <w:cols w:space="720"/>
        </w:sectPr>
      </w:pPr>
    </w:p>
    <w:p w14:paraId="0A327866" w14:textId="77777777" w:rsidR="003F2FC5" w:rsidRDefault="00C0309D">
      <w:pPr>
        <w:pStyle w:val="Titre1"/>
        <w:numPr>
          <w:ilvl w:val="0"/>
          <w:numId w:val="1"/>
        </w:numPr>
        <w:tabs>
          <w:tab w:val="left" w:pos="636"/>
          <w:tab w:val="left" w:pos="637"/>
        </w:tabs>
        <w:spacing w:before="101"/>
      </w:pPr>
      <w:bookmarkStart w:id="2" w:name="_TOC_250006"/>
      <w:bookmarkEnd w:id="2"/>
      <w:r>
        <w:lastRenderedPageBreak/>
        <w:t>Introduction</w:t>
      </w:r>
    </w:p>
    <w:p w14:paraId="4D41A025" w14:textId="77777777" w:rsidR="003F2FC5" w:rsidRDefault="00C0309D">
      <w:pPr>
        <w:pStyle w:val="Titre2"/>
        <w:numPr>
          <w:ilvl w:val="1"/>
          <w:numId w:val="1"/>
        </w:numPr>
        <w:tabs>
          <w:tab w:val="left" w:pos="765"/>
          <w:tab w:val="left" w:pos="766"/>
        </w:tabs>
        <w:spacing w:before="361"/>
      </w:pPr>
      <w:bookmarkStart w:id="3" w:name="_TOC_250005"/>
      <w:r>
        <w:t>Mise en</w:t>
      </w:r>
      <w:r>
        <w:rPr>
          <w:spacing w:val="2"/>
        </w:rPr>
        <w:t xml:space="preserve"> </w:t>
      </w:r>
      <w:bookmarkEnd w:id="3"/>
      <w:r>
        <w:t>contexte</w:t>
      </w:r>
    </w:p>
    <w:p w14:paraId="69A98E88" w14:textId="77777777" w:rsidR="003F2FC5" w:rsidRDefault="00C0309D">
      <w:pPr>
        <w:pStyle w:val="Corpsdetexte"/>
        <w:spacing w:before="238" w:line="314" w:lineRule="auto"/>
        <w:ind w:left="120" w:right="1358"/>
        <w:jc w:val="both"/>
      </w:pPr>
      <w:r>
        <w:t xml:space="preserve">La compagnie Les Ponts Jacques Cartier et Champlain Incorporée (PJCCI) désire évaluer la </w:t>
      </w:r>
      <w:r>
        <w:rPr>
          <w:spacing w:val="-3"/>
        </w:rPr>
        <w:t xml:space="preserve">mise </w:t>
      </w:r>
      <w:r>
        <w:t>en</w:t>
      </w:r>
      <w:r>
        <w:rPr>
          <w:spacing w:val="-5"/>
        </w:rPr>
        <w:t xml:space="preserve"> </w:t>
      </w:r>
      <w:r>
        <w:t>service</w:t>
      </w:r>
      <w:r>
        <w:rPr>
          <w:spacing w:val="-4"/>
        </w:rPr>
        <w:t xml:space="preserve"> </w:t>
      </w:r>
      <w:r>
        <w:t>d</w:t>
      </w:r>
      <w:r>
        <w:t>e</w:t>
      </w:r>
      <w:r>
        <w:rPr>
          <w:spacing w:val="-4"/>
        </w:rPr>
        <w:t xml:space="preserve"> </w:t>
      </w:r>
      <w:r>
        <w:t>la</w:t>
      </w:r>
      <w:r>
        <w:rPr>
          <w:spacing w:val="-4"/>
        </w:rPr>
        <w:t xml:space="preserve"> </w:t>
      </w:r>
      <w:r>
        <w:t>piste</w:t>
      </w:r>
      <w:r>
        <w:rPr>
          <w:spacing w:val="-4"/>
        </w:rPr>
        <w:t xml:space="preserve"> </w:t>
      </w:r>
      <w:r>
        <w:t>multifonctionnelle</w:t>
      </w:r>
      <w:r>
        <w:rPr>
          <w:spacing w:val="-4"/>
        </w:rPr>
        <w:t xml:space="preserve"> </w:t>
      </w:r>
      <w:r>
        <w:t>(vélos,</w:t>
      </w:r>
      <w:r>
        <w:rPr>
          <w:spacing w:val="-4"/>
        </w:rPr>
        <w:t xml:space="preserve"> </w:t>
      </w:r>
      <w:r>
        <w:t>piétons,</w:t>
      </w:r>
      <w:r>
        <w:rPr>
          <w:spacing w:val="-5"/>
        </w:rPr>
        <w:t xml:space="preserve"> </w:t>
      </w:r>
      <w:r>
        <w:t>etc.)</w:t>
      </w:r>
      <w:r>
        <w:rPr>
          <w:spacing w:val="-4"/>
        </w:rPr>
        <w:t xml:space="preserve"> </w:t>
      </w:r>
      <w:r>
        <w:t>du</w:t>
      </w:r>
      <w:r>
        <w:rPr>
          <w:spacing w:val="-4"/>
        </w:rPr>
        <w:t xml:space="preserve"> </w:t>
      </w:r>
      <w:r>
        <w:t>pont</w:t>
      </w:r>
      <w:r>
        <w:rPr>
          <w:spacing w:val="-4"/>
        </w:rPr>
        <w:t xml:space="preserve"> </w:t>
      </w:r>
      <w:r>
        <w:t>Jacques-Cartier,</w:t>
      </w:r>
      <w:r>
        <w:rPr>
          <w:spacing w:val="-4"/>
        </w:rPr>
        <w:t xml:space="preserve"> </w:t>
      </w:r>
      <w:r>
        <w:t>à</w:t>
      </w:r>
      <w:r>
        <w:rPr>
          <w:spacing w:val="-4"/>
        </w:rPr>
        <w:t xml:space="preserve"> </w:t>
      </w:r>
      <w:r>
        <w:t xml:space="preserve">Montréal, durant </w:t>
      </w:r>
      <w:r>
        <w:rPr>
          <w:spacing w:val="-3"/>
        </w:rPr>
        <w:t xml:space="preserve">l’hiver. </w:t>
      </w:r>
      <w:r>
        <w:t xml:space="preserve">Pour ce faire, la piste doit rester sécuritaire et dégagée, malgré les évènements </w:t>
      </w:r>
      <w:r>
        <w:rPr>
          <w:spacing w:val="-5"/>
        </w:rPr>
        <w:t xml:space="preserve">mé- </w:t>
      </w:r>
      <w:r>
        <w:t>téorologiques.</w:t>
      </w:r>
    </w:p>
    <w:p w14:paraId="28CDECE5" w14:textId="77777777" w:rsidR="003F2FC5" w:rsidRDefault="003F2FC5">
      <w:pPr>
        <w:pStyle w:val="Corpsdetexte"/>
        <w:spacing w:before="3"/>
        <w:rPr>
          <w:sz w:val="31"/>
        </w:rPr>
      </w:pPr>
    </w:p>
    <w:p w14:paraId="7F05DFD5" w14:textId="4CAA69DD" w:rsidR="003F2FC5" w:rsidRDefault="00C0309D">
      <w:pPr>
        <w:pStyle w:val="Corpsdetexte"/>
        <w:spacing w:line="314" w:lineRule="auto"/>
        <w:ind w:left="120" w:right="1358"/>
        <w:jc w:val="both"/>
      </w:pPr>
      <w:r>
        <w:rPr>
          <w:spacing w:val="-3"/>
        </w:rPr>
        <w:t xml:space="preserve">L’Université </w:t>
      </w:r>
      <w:r>
        <w:t>de Sherbrooke, qui participe à cette initiative, propose de mettre en place sur le pont une</w:t>
      </w:r>
      <w:r>
        <w:rPr>
          <w:spacing w:val="-6"/>
        </w:rPr>
        <w:t xml:space="preserve"> </w:t>
      </w:r>
      <w:r>
        <w:t>plateforme</w:t>
      </w:r>
      <w:r>
        <w:rPr>
          <w:spacing w:val="-6"/>
        </w:rPr>
        <w:t xml:space="preserve"> </w:t>
      </w:r>
      <w:r>
        <w:t>de</w:t>
      </w:r>
      <w:r>
        <w:rPr>
          <w:spacing w:val="-5"/>
        </w:rPr>
        <w:t xml:space="preserve"> </w:t>
      </w:r>
      <w:r>
        <w:t>détection</w:t>
      </w:r>
      <w:r>
        <w:rPr>
          <w:spacing w:val="-6"/>
        </w:rPr>
        <w:t xml:space="preserve"> </w:t>
      </w:r>
      <w:r>
        <w:t>innovatrice</w:t>
      </w:r>
      <w:r>
        <w:rPr>
          <w:spacing w:val="-5"/>
        </w:rPr>
        <w:t xml:space="preserve"> </w:t>
      </w:r>
      <w:r>
        <w:t>qui</w:t>
      </w:r>
      <w:r>
        <w:rPr>
          <w:spacing w:val="-6"/>
        </w:rPr>
        <w:t xml:space="preserve"> </w:t>
      </w:r>
      <w:r>
        <w:t>consiste</w:t>
      </w:r>
      <w:r>
        <w:rPr>
          <w:spacing w:val="-5"/>
        </w:rPr>
        <w:t xml:space="preserve"> </w:t>
      </w:r>
      <w:r>
        <w:t>à</w:t>
      </w:r>
      <w:r>
        <w:rPr>
          <w:spacing w:val="-6"/>
        </w:rPr>
        <w:t xml:space="preserve"> </w:t>
      </w:r>
      <w:r>
        <w:t>installer</w:t>
      </w:r>
      <w:r>
        <w:rPr>
          <w:spacing w:val="-5"/>
        </w:rPr>
        <w:t xml:space="preserve"> </w:t>
      </w:r>
      <w:r>
        <w:t>plusieurs</w:t>
      </w:r>
      <w:r>
        <w:rPr>
          <w:spacing w:val="-6"/>
        </w:rPr>
        <w:t xml:space="preserve"> </w:t>
      </w:r>
      <w:r>
        <w:t>paires</w:t>
      </w:r>
      <w:r>
        <w:rPr>
          <w:spacing w:val="-6"/>
        </w:rPr>
        <w:t xml:space="preserve"> </w:t>
      </w:r>
      <w:r>
        <w:t>d’objets</w:t>
      </w:r>
      <w:r>
        <w:rPr>
          <w:spacing w:val="-5"/>
        </w:rPr>
        <w:t xml:space="preserve"> </w:t>
      </w:r>
      <w:r>
        <w:t>connectés ultralégers</w:t>
      </w:r>
      <w:r>
        <w:rPr>
          <w:spacing w:val="-9"/>
        </w:rPr>
        <w:t xml:space="preserve"> </w:t>
      </w:r>
      <w:r>
        <w:t>et</w:t>
      </w:r>
      <w:r>
        <w:rPr>
          <w:spacing w:val="-9"/>
        </w:rPr>
        <w:t xml:space="preserve"> </w:t>
      </w:r>
      <w:r>
        <w:t>performants</w:t>
      </w:r>
      <w:r>
        <w:rPr>
          <w:spacing w:val="-8"/>
        </w:rPr>
        <w:t xml:space="preserve"> </w:t>
      </w:r>
      <w:r>
        <w:t>(des</w:t>
      </w:r>
      <w:r>
        <w:rPr>
          <w:spacing w:val="-8"/>
        </w:rPr>
        <w:t xml:space="preserve"> </w:t>
      </w:r>
      <w:r>
        <w:t>nano</w:t>
      </w:r>
      <w:ins w:id="4" w:author="Mickaël Germain" w:date="2021-09-30T23:06:00Z">
        <w:r w:rsidR="0096173A">
          <w:rPr>
            <w:spacing w:val="-9"/>
          </w:rPr>
          <w:t>-</w:t>
        </w:r>
      </w:ins>
      <w:del w:id="5" w:author="Mickaël Germain" w:date="2021-09-30T23:06:00Z">
        <w:r w:rsidDel="0096173A">
          <w:rPr>
            <w:spacing w:val="-9"/>
          </w:rPr>
          <w:delText xml:space="preserve"> </w:delText>
        </w:r>
      </w:del>
      <w:r>
        <w:t>ordinateurs)</w:t>
      </w:r>
      <w:r>
        <w:rPr>
          <w:spacing w:val="-8"/>
        </w:rPr>
        <w:t xml:space="preserve"> </w:t>
      </w:r>
      <w:r>
        <w:t>à</w:t>
      </w:r>
      <w:r>
        <w:rPr>
          <w:spacing w:val="-9"/>
        </w:rPr>
        <w:t xml:space="preserve"> </w:t>
      </w:r>
      <w:r>
        <w:t>différents</w:t>
      </w:r>
      <w:r>
        <w:rPr>
          <w:spacing w:val="-8"/>
        </w:rPr>
        <w:t xml:space="preserve"> </w:t>
      </w:r>
      <w:r>
        <w:t>endr</w:t>
      </w:r>
      <w:r>
        <w:t>oits</w:t>
      </w:r>
      <w:r>
        <w:rPr>
          <w:spacing w:val="-9"/>
        </w:rPr>
        <w:t xml:space="preserve"> </w:t>
      </w:r>
      <w:r>
        <w:t>du</w:t>
      </w:r>
      <w:r>
        <w:rPr>
          <w:spacing w:val="-9"/>
        </w:rPr>
        <w:t xml:space="preserve"> </w:t>
      </w:r>
      <w:r>
        <w:t>pont.</w:t>
      </w:r>
      <w:r>
        <w:rPr>
          <w:spacing w:val="-7"/>
        </w:rPr>
        <w:t xml:space="preserve"> </w:t>
      </w:r>
      <w:r>
        <w:t>Chacun</w:t>
      </w:r>
      <w:r>
        <w:rPr>
          <w:spacing w:val="-9"/>
        </w:rPr>
        <w:t xml:space="preserve"> </w:t>
      </w:r>
      <w:r>
        <w:t>de</w:t>
      </w:r>
      <w:r>
        <w:rPr>
          <w:spacing w:val="-9"/>
        </w:rPr>
        <w:t xml:space="preserve"> </w:t>
      </w:r>
      <w:r>
        <w:t>ces</w:t>
      </w:r>
      <w:r>
        <w:rPr>
          <w:spacing w:val="-8"/>
        </w:rPr>
        <w:t xml:space="preserve"> </w:t>
      </w:r>
      <w:r>
        <w:t>nano</w:t>
      </w:r>
      <w:ins w:id="6" w:author="Mickaël Germain" w:date="2021-09-30T23:06:00Z">
        <w:r w:rsidR="0096173A">
          <w:t>-</w:t>
        </w:r>
      </w:ins>
      <w:del w:id="7" w:author="Mickaël Germain" w:date="2021-09-30T23:06:00Z">
        <w:r w:rsidDel="0096173A">
          <w:delText xml:space="preserve"> </w:delText>
        </w:r>
      </w:del>
      <w:r>
        <w:t>ordinateurs possède trois différents types de capteurs : vision ; son ; et météorologiques (tempé- rature, humidité, etc.). Chaque nano</w:t>
      </w:r>
      <w:ins w:id="8" w:author="Mickaël Germain" w:date="2021-09-30T23:06:00Z">
        <w:r w:rsidR="0096173A">
          <w:t>-</w:t>
        </w:r>
      </w:ins>
      <w:del w:id="9" w:author="Mickaël Germain" w:date="2021-09-30T23:06:00Z">
        <w:r w:rsidDel="0096173A">
          <w:delText xml:space="preserve"> </w:delText>
        </w:r>
      </w:del>
      <w:r>
        <w:t xml:space="preserve">ordinateur d’une paire perçoit le même environnement, </w:t>
      </w:r>
      <w:r>
        <w:rPr>
          <w:spacing w:val="-3"/>
        </w:rPr>
        <w:t xml:space="preserve">mais </w:t>
      </w:r>
      <w:r>
        <w:t>d’une</w:t>
      </w:r>
      <w:r>
        <w:rPr>
          <w:spacing w:val="-15"/>
        </w:rPr>
        <w:t xml:space="preserve"> </w:t>
      </w:r>
      <w:r>
        <w:t>perspective</w:t>
      </w:r>
      <w:r>
        <w:rPr>
          <w:spacing w:val="-15"/>
        </w:rPr>
        <w:t xml:space="preserve"> </w:t>
      </w:r>
      <w:r>
        <w:t>différente</w:t>
      </w:r>
      <w:r>
        <w:rPr>
          <w:spacing w:val="-14"/>
        </w:rPr>
        <w:t xml:space="preserve"> </w:t>
      </w:r>
      <w:r>
        <w:t>que</w:t>
      </w:r>
      <w:r>
        <w:rPr>
          <w:spacing w:val="-15"/>
        </w:rPr>
        <w:t xml:space="preserve"> </w:t>
      </w:r>
      <w:r>
        <w:t>son</w:t>
      </w:r>
      <w:r>
        <w:rPr>
          <w:spacing w:val="-14"/>
        </w:rPr>
        <w:t xml:space="preserve"> </w:t>
      </w:r>
      <w:r>
        <w:t>homologue</w:t>
      </w:r>
      <w:r>
        <w:rPr>
          <w:spacing w:val="-15"/>
        </w:rPr>
        <w:t xml:space="preserve"> </w:t>
      </w:r>
      <w:r>
        <w:t>:</w:t>
      </w:r>
      <w:r>
        <w:rPr>
          <w:spacing w:val="-14"/>
        </w:rPr>
        <w:t xml:space="preserve"> </w:t>
      </w:r>
      <w:r>
        <w:t>la</w:t>
      </w:r>
      <w:r>
        <w:rPr>
          <w:spacing w:val="-15"/>
        </w:rPr>
        <w:t xml:space="preserve"> </w:t>
      </w:r>
      <w:r>
        <w:t>caméra</w:t>
      </w:r>
      <w:r>
        <w:rPr>
          <w:spacing w:val="-14"/>
        </w:rPr>
        <w:t xml:space="preserve"> </w:t>
      </w:r>
      <w:r>
        <w:t>pointe</w:t>
      </w:r>
      <w:r>
        <w:rPr>
          <w:spacing w:val="-15"/>
        </w:rPr>
        <w:t xml:space="preserve"> </w:t>
      </w:r>
      <w:r>
        <w:t>vers</w:t>
      </w:r>
      <w:r>
        <w:rPr>
          <w:spacing w:val="-15"/>
        </w:rPr>
        <w:t xml:space="preserve"> </w:t>
      </w:r>
      <w:r>
        <w:t>la</w:t>
      </w:r>
      <w:r>
        <w:rPr>
          <w:spacing w:val="-14"/>
        </w:rPr>
        <w:t xml:space="preserve"> </w:t>
      </w:r>
      <w:r>
        <w:t>même</w:t>
      </w:r>
      <w:r>
        <w:rPr>
          <w:spacing w:val="-15"/>
        </w:rPr>
        <w:t xml:space="preserve"> </w:t>
      </w:r>
      <w:r>
        <w:t>surface,</w:t>
      </w:r>
      <w:r>
        <w:rPr>
          <w:spacing w:val="-14"/>
        </w:rPr>
        <w:t xml:space="preserve"> </w:t>
      </w:r>
      <w:r>
        <w:t>mais</w:t>
      </w:r>
      <w:r>
        <w:rPr>
          <w:spacing w:val="-15"/>
        </w:rPr>
        <w:t xml:space="preserve"> </w:t>
      </w:r>
      <w:r>
        <w:t xml:space="preserve">d’un autre point de vue ; les sons et les données météorologiques sont captés dans le même </w:t>
      </w:r>
      <w:r>
        <w:rPr>
          <w:spacing w:val="-3"/>
        </w:rPr>
        <w:t xml:space="preserve">voisinage. </w:t>
      </w:r>
      <w:r>
        <w:t xml:space="preserve">Les données collectées par les capteurs sont traitées en temps réel par des algorithmes </w:t>
      </w:r>
      <w:commentRangeStart w:id="10"/>
      <w:r>
        <w:t xml:space="preserve">de seg- mentation </w:t>
      </w:r>
      <w:commentRangeEnd w:id="10"/>
      <w:r w:rsidR="0096173A">
        <w:rPr>
          <w:rStyle w:val="Marquedecommentaire"/>
        </w:rPr>
        <w:commentReference w:id="10"/>
      </w:r>
      <w:r>
        <w:t>qui sont adaptés à ce type de problématiques : les réseaux de neurones, du domaine de l’intelligence artificielle. La déduction de l’état de la surfac</w:t>
      </w:r>
      <w:r>
        <w:t xml:space="preserve">e de la piste (sèche, mouillée, </w:t>
      </w:r>
      <w:r>
        <w:rPr>
          <w:spacing w:val="-3"/>
        </w:rPr>
        <w:t xml:space="preserve">glacée, </w:t>
      </w:r>
      <w:del w:id="11" w:author="Mickaël Germain" w:date="2021-09-30T23:09:00Z">
        <w:r w:rsidDel="0096173A">
          <w:delText>etc.</w:delText>
        </w:r>
      </w:del>
      <w:ins w:id="12" w:author="Mickaël Germain" w:date="2021-09-30T23:09:00Z">
        <w:r w:rsidR="0096173A">
          <w:t>enneig</w:t>
        </w:r>
      </w:ins>
      <w:ins w:id="13" w:author="Mickaël Germain" w:date="2021-09-30T23:10:00Z">
        <w:r w:rsidR="0096173A">
          <w:t>ée</w:t>
        </w:r>
      </w:ins>
      <w:ins w:id="14" w:author="Mickaël Germain" w:date="2021-09-30T23:12:00Z">
        <w:r w:rsidR="0096173A">
          <w:t>, etc.</w:t>
        </w:r>
      </w:ins>
      <w:r>
        <w:t>) se fait en fusionnant les différentes perceptions (multicibles) de chaque capteur (multicap- teurs).</w:t>
      </w:r>
    </w:p>
    <w:p w14:paraId="1F68FBFF" w14:textId="77777777" w:rsidR="003F2FC5" w:rsidRDefault="003F2FC5">
      <w:pPr>
        <w:pStyle w:val="Corpsdetexte"/>
        <w:rPr>
          <w:sz w:val="31"/>
        </w:rPr>
      </w:pPr>
    </w:p>
    <w:p w14:paraId="199824CE" w14:textId="77777777" w:rsidR="003F2FC5" w:rsidRDefault="00C0309D">
      <w:pPr>
        <w:pStyle w:val="Corpsdetexte"/>
        <w:ind w:left="120"/>
        <w:jc w:val="both"/>
      </w:pPr>
      <w:r>
        <w:t>Cet essai se concentre sur le volet vision du projet pour PJCCI. Il s’agit de déployer rapidement,</w:t>
      </w:r>
    </w:p>
    <w:p w14:paraId="7CC8AB07" w14:textId="00FC81C2" w:rsidR="003F2FC5" w:rsidRDefault="00A55916">
      <w:pPr>
        <w:pStyle w:val="Corpsdetexte"/>
        <w:tabs>
          <w:tab w:val="left" w:pos="9770"/>
        </w:tabs>
        <w:spacing w:before="89"/>
        <w:ind w:left="120"/>
      </w:pPr>
      <w:r>
        <w:rPr>
          <w:noProof/>
        </w:rPr>
        <mc:AlternateContent>
          <mc:Choice Requires="wpg">
            <w:drawing>
              <wp:anchor distT="0" distB="0" distL="114300" distR="114300" simplePos="0" relativeHeight="487327744" behindDoc="1" locked="0" layoutInCell="1" allowOverlap="1" wp14:anchorId="2FA075CE" wp14:editId="14B50E91">
                <wp:simplePos x="0" y="0"/>
                <wp:positionH relativeFrom="page">
                  <wp:posOffset>6984365</wp:posOffset>
                </wp:positionH>
                <wp:positionV relativeFrom="paragraph">
                  <wp:posOffset>44450</wp:posOffset>
                </wp:positionV>
                <wp:extent cx="550545" cy="449580"/>
                <wp:effectExtent l="0" t="0" r="0" b="0"/>
                <wp:wrapNone/>
                <wp:docPr id="2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 cy="449580"/>
                          <a:chOff x="10999" y="70"/>
                          <a:chExt cx="867" cy="708"/>
                        </a:xfrm>
                      </wpg:grpSpPr>
                      <wps:wsp>
                        <wps:cNvPr id="30" name="Freeform 29"/>
                        <wps:cNvSpPr>
                          <a:spLocks/>
                        </wps:cNvSpPr>
                        <wps:spPr bwMode="auto">
                          <a:xfrm>
                            <a:off x="11004" y="74"/>
                            <a:ext cx="857" cy="698"/>
                          </a:xfrm>
                          <a:custGeom>
                            <a:avLst/>
                            <a:gdLst>
                              <a:gd name="T0" fmla="+- 0 11781 11004"/>
                              <a:gd name="T1" fmla="*/ T0 w 857"/>
                              <a:gd name="T2" fmla="+- 0 75 75"/>
                              <a:gd name="T3" fmla="*/ 75 h 698"/>
                              <a:gd name="T4" fmla="+- 0 11084 11004"/>
                              <a:gd name="T5" fmla="*/ T4 w 857"/>
                              <a:gd name="T6" fmla="+- 0 75 75"/>
                              <a:gd name="T7" fmla="*/ 75 h 698"/>
                              <a:gd name="T8" fmla="+- 0 11053 11004"/>
                              <a:gd name="T9" fmla="*/ T8 w 857"/>
                              <a:gd name="T10" fmla="+- 0 81 75"/>
                              <a:gd name="T11" fmla="*/ 81 h 698"/>
                              <a:gd name="T12" fmla="+- 0 11028 11004"/>
                              <a:gd name="T13" fmla="*/ T12 w 857"/>
                              <a:gd name="T14" fmla="+- 0 98 75"/>
                              <a:gd name="T15" fmla="*/ 98 h 698"/>
                              <a:gd name="T16" fmla="+- 0 11011 11004"/>
                              <a:gd name="T17" fmla="*/ T16 w 857"/>
                              <a:gd name="T18" fmla="+- 0 124 75"/>
                              <a:gd name="T19" fmla="*/ 124 h 698"/>
                              <a:gd name="T20" fmla="+- 0 11004 11004"/>
                              <a:gd name="T21" fmla="*/ T20 w 857"/>
                              <a:gd name="T22" fmla="+- 0 155 75"/>
                              <a:gd name="T23" fmla="*/ 155 h 698"/>
                              <a:gd name="T24" fmla="+- 0 11004 11004"/>
                              <a:gd name="T25" fmla="*/ T24 w 857"/>
                              <a:gd name="T26" fmla="+- 0 693 75"/>
                              <a:gd name="T27" fmla="*/ 693 h 698"/>
                              <a:gd name="T28" fmla="+- 0 11011 11004"/>
                              <a:gd name="T29" fmla="*/ T28 w 857"/>
                              <a:gd name="T30" fmla="+- 0 724 75"/>
                              <a:gd name="T31" fmla="*/ 724 h 698"/>
                              <a:gd name="T32" fmla="+- 0 11028 11004"/>
                              <a:gd name="T33" fmla="*/ T32 w 857"/>
                              <a:gd name="T34" fmla="+- 0 749 75"/>
                              <a:gd name="T35" fmla="*/ 749 h 698"/>
                              <a:gd name="T36" fmla="+- 0 11053 11004"/>
                              <a:gd name="T37" fmla="*/ T36 w 857"/>
                              <a:gd name="T38" fmla="+- 0 766 75"/>
                              <a:gd name="T39" fmla="*/ 766 h 698"/>
                              <a:gd name="T40" fmla="+- 0 11084 11004"/>
                              <a:gd name="T41" fmla="*/ T40 w 857"/>
                              <a:gd name="T42" fmla="+- 0 773 75"/>
                              <a:gd name="T43" fmla="*/ 773 h 698"/>
                              <a:gd name="T44" fmla="+- 0 11781 11004"/>
                              <a:gd name="T45" fmla="*/ T44 w 857"/>
                              <a:gd name="T46" fmla="+- 0 773 75"/>
                              <a:gd name="T47" fmla="*/ 773 h 698"/>
                              <a:gd name="T48" fmla="+- 0 11812 11004"/>
                              <a:gd name="T49" fmla="*/ T48 w 857"/>
                              <a:gd name="T50" fmla="+- 0 766 75"/>
                              <a:gd name="T51" fmla="*/ 766 h 698"/>
                              <a:gd name="T52" fmla="+- 0 11838 11004"/>
                              <a:gd name="T53" fmla="*/ T52 w 857"/>
                              <a:gd name="T54" fmla="+- 0 749 75"/>
                              <a:gd name="T55" fmla="*/ 749 h 698"/>
                              <a:gd name="T56" fmla="+- 0 11855 11004"/>
                              <a:gd name="T57" fmla="*/ T56 w 857"/>
                              <a:gd name="T58" fmla="+- 0 724 75"/>
                              <a:gd name="T59" fmla="*/ 724 h 698"/>
                              <a:gd name="T60" fmla="+- 0 11861 11004"/>
                              <a:gd name="T61" fmla="*/ T60 w 857"/>
                              <a:gd name="T62" fmla="+- 0 693 75"/>
                              <a:gd name="T63" fmla="*/ 693 h 698"/>
                              <a:gd name="T64" fmla="+- 0 11861 11004"/>
                              <a:gd name="T65" fmla="*/ T64 w 857"/>
                              <a:gd name="T66" fmla="+- 0 155 75"/>
                              <a:gd name="T67" fmla="*/ 155 h 698"/>
                              <a:gd name="T68" fmla="+- 0 11855 11004"/>
                              <a:gd name="T69" fmla="*/ T68 w 857"/>
                              <a:gd name="T70" fmla="+- 0 124 75"/>
                              <a:gd name="T71" fmla="*/ 124 h 698"/>
                              <a:gd name="T72" fmla="+- 0 11838 11004"/>
                              <a:gd name="T73" fmla="*/ T72 w 857"/>
                              <a:gd name="T74" fmla="+- 0 98 75"/>
                              <a:gd name="T75" fmla="*/ 98 h 698"/>
                              <a:gd name="T76" fmla="+- 0 11812 11004"/>
                              <a:gd name="T77" fmla="*/ T76 w 857"/>
                              <a:gd name="T78" fmla="+- 0 81 75"/>
                              <a:gd name="T79" fmla="*/ 81 h 698"/>
                              <a:gd name="T80" fmla="+- 0 11781 11004"/>
                              <a:gd name="T81" fmla="*/ T80 w 857"/>
                              <a:gd name="T82" fmla="+- 0 75 75"/>
                              <a:gd name="T83" fmla="*/ 75 h 6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7" h="698">
                                <a:moveTo>
                                  <a:pt x="777" y="0"/>
                                </a:moveTo>
                                <a:lnTo>
                                  <a:pt x="80" y="0"/>
                                </a:lnTo>
                                <a:lnTo>
                                  <a:pt x="49" y="6"/>
                                </a:lnTo>
                                <a:lnTo>
                                  <a:pt x="24" y="23"/>
                                </a:lnTo>
                                <a:lnTo>
                                  <a:pt x="7" y="49"/>
                                </a:lnTo>
                                <a:lnTo>
                                  <a:pt x="0" y="80"/>
                                </a:lnTo>
                                <a:lnTo>
                                  <a:pt x="0" y="618"/>
                                </a:lnTo>
                                <a:lnTo>
                                  <a:pt x="7" y="649"/>
                                </a:lnTo>
                                <a:lnTo>
                                  <a:pt x="24" y="674"/>
                                </a:lnTo>
                                <a:lnTo>
                                  <a:pt x="49" y="691"/>
                                </a:lnTo>
                                <a:lnTo>
                                  <a:pt x="80" y="698"/>
                                </a:lnTo>
                                <a:lnTo>
                                  <a:pt x="777" y="698"/>
                                </a:lnTo>
                                <a:lnTo>
                                  <a:pt x="808" y="691"/>
                                </a:lnTo>
                                <a:lnTo>
                                  <a:pt x="834" y="674"/>
                                </a:lnTo>
                                <a:lnTo>
                                  <a:pt x="851" y="649"/>
                                </a:lnTo>
                                <a:lnTo>
                                  <a:pt x="857" y="618"/>
                                </a:lnTo>
                                <a:lnTo>
                                  <a:pt x="857" y="80"/>
                                </a:lnTo>
                                <a:lnTo>
                                  <a:pt x="851" y="49"/>
                                </a:lnTo>
                                <a:lnTo>
                                  <a:pt x="834" y="23"/>
                                </a:lnTo>
                                <a:lnTo>
                                  <a:pt x="808" y="6"/>
                                </a:lnTo>
                                <a:lnTo>
                                  <a:pt x="777" y="0"/>
                                </a:lnTo>
                                <a:close/>
                              </a:path>
                            </a:pathLst>
                          </a:custGeom>
                          <a:solidFill>
                            <a:srgbClr val="FFA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8"/>
                        <wps:cNvSpPr>
                          <a:spLocks/>
                        </wps:cNvSpPr>
                        <wps:spPr bwMode="auto">
                          <a:xfrm>
                            <a:off x="11004" y="74"/>
                            <a:ext cx="857" cy="698"/>
                          </a:xfrm>
                          <a:custGeom>
                            <a:avLst/>
                            <a:gdLst>
                              <a:gd name="T0" fmla="+- 0 11781 11004"/>
                              <a:gd name="T1" fmla="*/ T0 w 857"/>
                              <a:gd name="T2" fmla="+- 0 75 75"/>
                              <a:gd name="T3" fmla="*/ 75 h 698"/>
                              <a:gd name="T4" fmla="+- 0 11084 11004"/>
                              <a:gd name="T5" fmla="*/ T4 w 857"/>
                              <a:gd name="T6" fmla="+- 0 75 75"/>
                              <a:gd name="T7" fmla="*/ 75 h 698"/>
                              <a:gd name="T8" fmla="+- 0 11053 11004"/>
                              <a:gd name="T9" fmla="*/ T8 w 857"/>
                              <a:gd name="T10" fmla="+- 0 81 75"/>
                              <a:gd name="T11" fmla="*/ 81 h 698"/>
                              <a:gd name="T12" fmla="+- 0 11028 11004"/>
                              <a:gd name="T13" fmla="*/ T12 w 857"/>
                              <a:gd name="T14" fmla="+- 0 98 75"/>
                              <a:gd name="T15" fmla="*/ 98 h 698"/>
                              <a:gd name="T16" fmla="+- 0 11011 11004"/>
                              <a:gd name="T17" fmla="*/ T16 w 857"/>
                              <a:gd name="T18" fmla="+- 0 124 75"/>
                              <a:gd name="T19" fmla="*/ 124 h 698"/>
                              <a:gd name="T20" fmla="+- 0 11004 11004"/>
                              <a:gd name="T21" fmla="*/ T20 w 857"/>
                              <a:gd name="T22" fmla="+- 0 155 75"/>
                              <a:gd name="T23" fmla="*/ 155 h 698"/>
                              <a:gd name="T24" fmla="+- 0 11004 11004"/>
                              <a:gd name="T25" fmla="*/ T24 w 857"/>
                              <a:gd name="T26" fmla="+- 0 693 75"/>
                              <a:gd name="T27" fmla="*/ 693 h 698"/>
                              <a:gd name="T28" fmla="+- 0 11011 11004"/>
                              <a:gd name="T29" fmla="*/ T28 w 857"/>
                              <a:gd name="T30" fmla="+- 0 724 75"/>
                              <a:gd name="T31" fmla="*/ 724 h 698"/>
                              <a:gd name="T32" fmla="+- 0 11028 11004"/>
                              <a:gd name="T33" fmla="*/ T32 w 857"/>
                              <a:gd name="T34" fmla="+- 0 749 75"/>
                              <a:gd name="T35" fmla="*/ 749 h 698"/>
                              <a:gd name="T36" fmla="+- 0 11053 11004"/>
                              <a:gd name="T37" fmla="*/ T36 w 857"/>
                              <a:gd name="T38" fmla="+- 0 766 75"/>
                              <a:gd name="T39" fmla="*/ 766 h 698"/>
                              <a:gd name="T40" fmla="+- 0 11084 11004"/>
                              <a:gd name="T41" fmla="*/ T40 w 857"/>
                              <a:gd name="T42" fmla="+- 0 773 75"/>
                              <a:gd name="T43" fmla="*/ 773 h 698"/>
                              <a:gd name="T44" fmla="+- 0 11781 11004"/>
                              <a:gd name="T45" fmla="*/ T44 w 857"/>
                              <a:gd name="T46" fmla="+- 0 773 75"/>
                              <a:gd name="T47" fmla="*/ 773 h 698"/>
                              <a:gd name="T48" fmla="+- 0 11812 11004"/>
                              <a:gd name="T49" fmla="*/ T48 w 857"/>
                              <a:gd name="T50" fmla="+- 0 766 75"/>
                              <a:gd name="T51" fmla="*/ 766 h 698"/>
                              <a:gd name="T52" fmla="+- 0 11838 11004"/>
                              <a:gd name="T53" fmla="*/ T52 w 857"/>
                              <a:gd name="T54" fmla="+- 0 749 75"/>
                              <a:gd name="T55" fmla="*/ 749 h 698"/>
                              <a:gd name="T56" fmla="+- 0 11855 11004"/>
                              <a:gd name="T57" fmla="*/ T56 w 857"/>
                              <a:gd name="T58" fmla="+- 0 724 75"/>
                              <a:gd name="T59" fmla="*/ 724 h 698"/>
                              <a:gd name="T60" fmla="+- 0 11861 11004"/>
                              <a:gd name="T61" fmla="*/ T60 w 857"/>
                              <a:gd name="T62" fmla="+- 0 693 75"/>
                              <a:gd name="T63" fmla="*/ 693 h 698"/>
                              <a:gd name="T64" fmla="+- 0 11861 11004"/>
                              <a:gd name="T65" fmla="*/ T64 w 857"/>
                              <a:gd name="T66" fmla="+- 0 155 75"/>
                              <a:gd name="T67" fmla="*/ 155 h 698"/>
                              <a:gd name="T68" fmla="+- 0 11855 11004"/>
                              <a:gd name="T69" fmla="*/ T68 w 857"/>
                              <a:gd name="T70" fmla="+- 0 124 75"/>
                              <a:gd name="T71" fmla="*/ 124 h 698"/>
                              <a:gd name="T72" fmla="+- 0 11838 11004"/>
                              <a:gd name="T73" fmla="*/ T72 w 857"/>
                              <a:gd name="T74" fmla="+- 0 98 75"/>
                              <a:gd name="T75" fmla="*/ 98 h 698"/>
                              <a:gd name="T76" fmla="+- 0 11812 11004"/>
                              <a:gd name="T77" fmla="*/ T76 w 857"/>
                              <a:gd name="T78" fmla="+- 0 81 75"/>
                              <a:gd name="T79" fmla="*/ 81 h 698"/>
                              <a:gd name="T80" fmla="+- 0 11781 11004"/>
                              <a:gd name="T81" fmla="*/ T80 w 857"/>
                              <a:gd name="T82" fmla="+- 0 75 75"/>
                              <a:gd name="T83" fmla="*/ 75 h 6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7" h="698">
                                <a:moveTo>
                                  <a:pt x="777" y="0"/>
                                </a:moveTo>
                                <a:lnTo>
                                  <a:pt x="80" y="0"/>
                                </a:lnTo>
                                <a:lnTo>
                                  <a:pt x="49" y="6"/>
                                </a:lnTo>
                                <a:lnTo>
                                  <a:pt x="24" y="23"/>
                                </a:lnTo>
                                <a:lnTo>
                                  <a:pt x="7" y="49"/>
                                </a:lnTo>
                                <a:lnTo>
                                  <a:pt x="0" y="80"/>
                                </a:lnTo>
                                <a:lnTo>
                                  <a:pt x="0" y="618"/>
                                </a:lnTo>
                                <a:lnTo>
                                  <a:pt x="7" y="649"/>
                                </a:lnTo>
                                <a:lnTo>
                                  <a:pt x="24" y="674"/>
                                </a:lnTo>
                                <a:lnTo>
                                  <a:pt x="49" y="691"/>
                                </a:lnTo>
                                <a:lnTo>
                                  <a:pt x="80" y="698"/>
                                </a:lnTo>
                                <a:lnTo>
                                  <a:pt x="777" y="698"/>
                                </a:lnTo>
                                <a:lnTo>
                                  <a:pt x="808" y="691"/>
                                </a:lnTo>
                                <a:lnTo>
                                  <a:pt x="834" y="674"/>
                                </a:lnTo>
                                <a:lnTo>
                                  <a:pt x="851" y="649"/>
                                </a:lnTo>
                                <a:lnTo>
                                  <a:pt x="857" y="618"/>
                                </a:lnTo>
                                <a:lnTo>
                                  <a:pt x="857" y="80"/>
                                </a:lnTo>
                                <a:lnTo>
                                  <a:pt x="851" y="49"/>
                                </a:lnTo>
                                <a:lnTo>
                                  <a:pt x="834" y="23"/>
                                </a:lnTo>
                                <a:lnTo>
                                  <a:pt x="808" y="6"/>
                                </a:lnTo>
                                <a:lnTo>
                                  <a:pt x="777" y="0"/>
                                </a:lnTo>
                                <a:close/>
                              </a:path>
                            </a:pathLst>
                          </a:custGeom>
                          <a:noFill/>
                          <a:ln w="63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5FF6B" id="Group 27" o:spid="_x0000_s1026" style="position:absolute;margin-left:549.95pt;margin-top:3.5pt;width:43.35pt;height:35.4pt;z-index:-15988736;mso-position-horizontal-relative:page" coordorigin="10999,70" coordsize="86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">
                <v:shape id="Freeform 29" o:spid="_x0000_s1027" style="position:absolute;left:11004;top:74;width:857;height:698;visibility:visible;mso-wrap-style:square;v-text-anchor:top" coordsize="857,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" path="m777,l80,,49,6,24,23,7,49,,80,,618r7,31l24,674r25,17l80,698r697,l808,691r26,-17l851,649r6,-31l857,80,851,49,834,23,808,6,777,xe" fillcolor="#ffa400" stroked="f">
                  <v:path arrowok="t" o:connecttype="custom" o:connectlocs="777,75;80,75;49,81;24,98;7,124;0,155;0,693;7,724;24,749;49,766;80,773;777,773;808,766;834,749;851,724;857,693;857,155;851,124;834,98;808,81;777,75" o:connectangles="0,0,0,0,0,0,0,0,0,0,0,0,0,0,0,0,0,0,0,0,0"/>
                </v:shape>
                <v:shape id="Freeform 28" o:spid="_x0000_s1028" style="position:absolute;left:11004;top:74;width:857;height:698;visibility:visible;mso-wrap-style:square;v-text-anchor:top" coordsize="857,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" path="m777,l80,,49,6,24,23,7,49,,80,,618r7,31l24,674r25,17l80,698r697,l808,691r26,-17l851,649r6,-31l857,80,851,49,834,23,808,6,777,xe" filled="f" strokeweight=".17572mm">
                  <v:path arrowok="t" o:connecttype="custom" o:connectlocs="777,75;80,75;49,81;24,98;7,124;0,155;0,693;7,724;24,749;49,766;80,773;777,773;808,766;834,749;851,724;857,693;857,155;851,124;834,98;808,81;777,75" o:connectangles="0,0,0,0,0,0,0,0,0,0,0,0,0,0,0,0,0,0,0,0,0"/>
                </v:shape>
                <w10:wrap anchorx="page"/>
              </v:group>
            </w:pict>
          </mc:Fallback>
        </mc:AlternateContent>
      </w:r>
      <w:r w:rsidR="00C0309D">
        <w:rPr>
          <w:position w:val="1"/>
        </w:rPr>
        <w:t>facile</w:t>
      </w:r>
      <w:r w:rsidR="00C0309D">
        <w:rPr>
          <w:position w:val="1"/>
        </w:rPr>
        <w:t>ment,</w:t>
      </w:r>
      <w:r w:rsidR="00C0309D">
        <w:rPr>
          <w:spacing w:val="10"/>
          <w:position w:val="1"/>
        </w:rPr>
        <w:t xml:space="preserve"> </w:t>
      </w:r>
      <w:r w:rsidR="00C0309D">
        <w:rPr>
          <w:position w:val="1"/>
        </w:rPr>
        <w:t>et</w:t>
      </w:r>
      <w:r w:rsidR="00C0309D">
        <w:rPr>
          <w:spacing w:val="11"/>
          <w:position w:val="1"/>
        </w:rPr>
        <w:t xml:space="preserve"> </w:t>
      </w:r>
      <w:r w:rsidR="00C0309D">
        <w:rPr>
          <w:position w:val="1"/>
        </w:rPr>
        <w:t>en</w:t>
      </w:r>
      <w:r w:rsidR="00C0309D">
        <w:rPr>
          <w:spacing w:val="11"/>
          <w:position w:val="1"/>
        </w:rPr>
        <w:t xml:space="preserve"> </w:t>
      </w:r>
      <w:r w:rsidR="00C0309D">
        <w:rPr>
          <w:position w:val="1"/>
        </w:rPr>
        <w:t>grande</w:t>
      </w:r>
      <w:r w:rsidR="00C0309D">
        <w:rPr>
          <w:spacing w:val="11"/>
          <w:position w:val="1"/>
        </w:rPr>
        <w:t xml:space="preserve"> </w:t>
      </w:r>
      <w:r w:rsidR="00C0309D">
        <w:rPr>
          <w:position w:val="1"/>
        </w:rPr>
        <w:t>quantité</w:t>
      </w:r>
      <w:r w:rsidR="00C0309D">
        <w:rPr>
          <w:spacing w:val="11"/>
          <w:position w:val="1"/>
        </w:rPr>
        <w:t xml:space="preserve"> </w:t>
      </w:r>
      <w:r w:rsidR="00C0309D">
        <w:rPr>
          <w:position w:val="1"/>
          <w:u w:val="single" w:color="FFA400"/>
        </w:rPr>
        <w:t>des</w:t>
      </w:r>
      <w:r w:rsidR="00C0309D">
        <w:rPr>
          <w:spacing w:val="11"/>
          <w:position w:val="1"/>
          <w:u w:val="single" w:color="FFA400"/>
        </w:rPr>
        <w:t xml:space="preserve"> </w:t>
      </w:r>
      <w:r w:rsidR="00C0309D">
        <w:rPr>
          <w:position w:val="1"/>
          <w:u w:val="single" w:color="FFA400"/>
        </w:rPr>
        <w:t>nano</w:t>
      </w:r>
      <w:ins w:id="15" w:author="Mickaël Germain" w:date="2021-09-30T23:06:00Z">
        <w:r w:rsidR="0096173A">
          <w:rPr>
            <w:spacing w:val="10"/>
            <w:position w:val="1"/>
            <w:u w:val="single" w:color="FFA400"/>
          </w:rPr>
          <w:t>-</w:t>
        </w:r>
      </w:ins>
      <w:del w:id="16" w:author="Mickaël Germain" w:date="2021-09-30T23:06:00Z">
        <w:r w:rsidR="00C0309D" w:rsidDel="0096173A">
          <w:rPr>
            <w:spacing w:val="10"/>
            <w:position w:val="1"/>
            <w:u w:val="single" w:color="FFA400"/>
          </w:rPr>
          <w:delText xml:space="preserve"> </w:delText>
        </w:r>
      </w:del>
      <w:r w:rsidR="00C0309D">
        <w:rPr>
          <w:position w:val="1"/>
          <w:u w:val="single" w:color="FFA400"/>
        </w:rPr>
        <w:t>ordinateurs</w:t>
      </w:r>
      <w:r w:rsidR="00C0309D">
        <w:rPr>
          <w:spacing w:val="11"/>
          <w:position w:val="1"/>
          <w:u w:val="single" w:color="FFA400"/>
        </w:rPr>
        <w:t xml:space="preserve"> </w:t>
      </w:r>
      <w:r w:rsidR="00C0309D">
        <w:rPr>
          <w:position w:val="1"/>
          <w:u w:val="single" w:color="FFA400"/>
        </w:rPr>
        <w:t>tout</w:t>
      </w:r>
      <w:r w:rsidR="00C0309D">
        <w:rPr>
          <w:spacing w:val="11"/>
          <w:position w:val="1"/>
          <w:u w:val="single" w:color="FFA400"/>
        </w:rPr>
        <w:t xml:space="preserve"> </w:t>
      </w:r>
      <w:r w:rsidR="00C0309D">
        <w:rPr>
          <w:position w:val="1"/>
          <w:u w:val="single" w:color="FFA400"/>
        </w:rPr>
        <w:t>le</w:t>
      </w:r>
      <w:r w:rsidR="00C0309D">
        <w:rPr>
          <w:spacing w:val="11"/>
          <w:position w:val="1"/>
          <w:u w:val="single" w:color="FFA400"/>
        </w:rPr>
        <w:t xml:space="preserve"> </w:t>
      </w:r>
      <w:r w:rsidR="00C0309D">
        <w:rPr>
          <w:position w:val="1"/>
          <w:u w:val="single" w:color="FFA400"/>
        </w:rPr>
        <w:t>long</w:t>
      </w:r>
      <w:r w:rsidR="00C0309D">
        <w:rPr>
          <w:spacing w:val="11"/>
          <w:position w:val="1"/>
          <w:u w:val="single" w:color="FFA400"/>
        </w:rPr>
        <w:t xml:space="preserve"> </w:t>
      </w:r>
      <w:r w:rsidR="00C0309D">
        <w:rPr>
          <w:position w:val="1"/>
          <w:u w:val="single" w:color="FFA400"/>
        </w:rPr>
        <w:t>de</w:t>
      </w:r>
      <w:r w:rsidR="00C0309D">
        <w:rPr>
          <w:spacing w:val="10"/>
          <w:position w:val="1"/>
          <w:u w:val="single" w:color="FFA400"/>
        </w:rPr>
        <w:t xml:space="preserve"> </w:t>
      </w:r>
      <w:r w:rsidR="00C0309D">
        <w:rPr>
          <w:position w:val="1"/>
          <w:u w:val="single" w:color="FFA400"/>
        </w:rPr>
        <w:t>la</w:t>
      </w:r>
      <w:r w:rsidR="00C0309D">
        <w:rPr>
          <w:spacing w:val="11"/>
          <w:position w:val="1"/>
          <w:u w:val="single" w:color="FFA400"/>
        </w:rPr>
        <w:t xml:space="preserve"> </w:t>
      </w:r>
      <w:r w:rsidR="00C0309D">
        <w:rPr>
          <w:position w:val="1"/>
          <w:u w:val="single" w:color="FFA400"/>
        </w:rPr>
        <w:t>piste</w:t>
      </w:r>
      <w:r w:rsidR="00C0309D">
        <w:rPr>
          <w:spacing w:val="11"/>
          <w:position w:val="1"/>
          <w:u w:val="single" w:color="FFA400"/>
        </w:rPr>
        <w:t xml:space="preserve"> </w:t>
      </w:r>
      <w:r w:rsidR="00C0309D">
        <w:rPr>
          <w:position w:val="1"/>
          <w:u w:val="single" w:color="FFA400"/>
        </w:rPr>
        <w:t>multifonctionnelle</w:t>
      </w:r>
      <w:r w:rsidR="00C0309D">
        <w:rPr>
          <w:position w:val="1"/>
        </w:rPr>
        <w:tab/>
      </w:r>
      <w:r w:rsidR="00C0309D">
        <w:t>environs</w:t>
      </w:r>
      <w:r w:rsidR="00C0309D">
        <w:rPr>
          <w:spacing w:val="-33"/>
        </w:rPr>
        <w:t xml:space="preserve"> </w:t>
      </w:r>
      <w:r w:rsidR="00C0309D">
        <w:t>?</w:t>
      </w:r>
    </w:p>
    <w:p w14:paraId="39563496" w14:textId="77777777" w:rsidR="003F2FC5" w:rsidRDefault="003F2FC5">
      <w:pPr>
        <w:sectPr w:rsidR="003F2FC5">
          <w:footerReference w:type="default" r:id="rId18"/>
          <w:pgSz w:w="12240" w:h="15840"/>
          <w:pgMar w:top="1260" w:right="80" w:bottom="1060" w:left="1320" w:header="0" w:footer="863" w:gutter="0"/>
          <w:pgNumType w:start="1"/>
          <w:cols w:space="720"/>
        </w:sectPr>
      </w:pPr>
    </w:p>
    <w:p w14:paraId="3B2C40E0" w14:textId="7BC99456" w:rsidR="003F2FC5" w:rsidRDefault="00C0309D">
      <w:pPr>
        <w:pStyle w:val="Corpsdetexte"/>
        <w:spacing w:before="72" w:line="314" w:lineRule="auto"/>
        <w:ind w:left="119" w:right="38"/>
        <w:jc w:val="both"/>
      </w:pPr>
      <w:r>
        <w:t>du pont. Lors de la mise en service des nano</w:t>
      </w:r>
      <w:ins w:id="17" w:author="Mickaël Germain" w:date="2021-09-30T23:06:00Z">
        <w:r w:rsidR="0096173A">
          <w:t>-</w:t>
        </w:r>
      </w:ins>
      <w:del w:id="18" w:author="Mickaël Germain" w:date="2021-09-30T23:06:00Z">
        <w:r w:rsidDel="0096173A">
          <w:delText xml:space="preserve"> </w:delText>
        </w:r>
      </w:del>
      <w:r>
        <w:t>ordinateurs, leur caméra sera simplement orientée vers</w:t>
      </w:r>
      <w:r>
        <w:rPr>
          <w:spacing w:val="-11"/>
        </w:rPr>
        <w:t xml:space="preserve"> </w:t>
      </w:r>
      <w:r>
        <w:t>la</w:t>
      </w:r>
      <w:r>
        <w:rPr>
          <w:spacing w:val="-11"/>
        </w:rPr>
        <w:t xml:space="preserve"> </w:t>
      </w:r>
      <w:r>
        <w:t>piste</w:t>
      </w:r>
      <w:r>
        <w:rPr>
          <w:spacing w:val="-10"/>
        </w:rPr>
        <w:t xml:space="preserve"> </w:t>
      </w:r>
      <w:r>
        <w:t>multifonctionnelle,</w:t>
      </w:r>
      <w:r>
        <w:rPr>
          <w:spacing w:val="-11"/>
        </w:rPr>
        <w:t xml:space="preserve"> </w:t>
      </w:r>
      <w:r>
        <w:t>et</w:t>
      </w:r>
      <w:r>
        <w:rPr>
          <w:spacing w:val="-11"/>
        </w:rPr>
        <w:t xml:space="preserve"> </w:t>
      </w:r>
      <w:r>
        <w:t>le</w:t>
      </w:r>
      <w:r>
        <w:rPr>
          <w:spacing w:val="-10"/>
        </w:rPr>
        <w:t xml:space="preserve"> </w:t>
      </w:r>
      <w:r>
        <w:t>modèle</w:t>
      </w:r>
      <w:r>
        <w:rPr>
          <w:spacing w:val="-11"/>
        </w:rPr>
        <w:t xml:space="preserve"> </w:t>
      </w:r>
      <w:r>
        <w:t>IA</w:t>
      </w:r>
      <w:r>
        <w:rPr>
          <w:spacing w:val="-10"/>
        </w:rPr>
        <w:t xml:space="preserve"> </w:t>
      </w:r>
      <w:r>
        <w:t>devra</w:t>
      </w:r>
      <w:r>
        <w:rPr>
          <w:spacing w:val="-11"/>
        </w:rPr>
        <w:t xml:space="preserve"> </w:t>
      </w:r>
      <w:r>
        <w:t>détecter</w:t>
      </w:r>
      <w:r>
        <w:rPr>
          <w:spacing w:val="-11"/>
        </w:rPr>
        <w:t xml:space="preserve"> </w:t>
      </w:r>
      <w:r>
        <w:t>automatiquement</w:t>
      </w:r>
      <w:r>
        <w:rPr>
          <w:spacing w:val="-10"/>
        </w:rPr>
        <w:t xml:space="preserve"> </w:t>
      </w:r>
      <w:r>
        <w:t>dès</w:t>
      </w:r>
      <w:r>
        <w:rPr>
          <w:spacing w:val="-11"/>
        </w:rPr>
        <w:t xml:space="preserve"> </w:t>
      </w:r>
      <w:r>
        <w:t>son</w:t>
      </w:r>
      <w:r>
        <w:rPr>
          <w:spacing w:val="-11"/>
        </w:rPr>
        <w:t xml:space="preserve"> </w:t>
      </w:r>
      <w:r>
        <w:t>exécution (inférence), et d’une façon continue (opérationnalisation 24/7), les délimitations (segmentation) de la piste, sans avoir à lui fournir des paramètres ou réglages personna</w:t>
      </w:r>
      <w:r>
        <w:t xml:space="preserve">lisés, tels que l’angle </w:t>
      </w:r>
      <w:r>
        <w:rPr>
          <w:spacing w:val="-7"/>
        </w:rPr>
        <w:t xml:space="preserve">de </w:t>
      </w:r>
      <w:r>
        <w:t>vue, la distance ou la hauteur. Les délimitations de la piste pourront ensuite être transmises à un autre</w:t>
      </w:r>
      <w:r>
        <w:rPr>
          <w:spacing w:val="-11"/>
        </w:rPr>
        <w:t xml:space="preserve"> </w:t>
      </w:r>
      <w:r>
        <w:t>programme</w:t>
      </w:r>
      <w:r>
        <w:rPr>
          <w:spacing w:val="-11"/>
        </w:rPr>
        <w:t xml:space="preserve"> </w:t>
      </w:r>
      <w:r>
        <w:t>installé</w:t>
      </w:r>
      <w:r>
        <w:rPr>
          <w:spacing w:val="-11"/>
        </w:rPr>
        <w:t xml:space="preserve"> </w:t>
      </w:r>
      <w:r>
        <w:t>sur</w:t>
      </w:r>
      <w:r>
        <w:rPr>
          <w:spacing w:val="-11"/>
        </w:rPr>
        <w:t xml:space="preserve"> </w:t>
      </w:r>
      <w:r>
        <w:t>le</w:t>
      </w:r>
      <w:r>
        <w:rPr>
          <w:spacing w:val="-10"/>
        </w:rPr>
        <w:t xml:space="preserve"> </w:t>
      </w:r>
      <w:r>
        <w:t>nano</w:t>
      </w:r>
      <w:ins w:id="19" w:author="Mickaël Germain" w:date="2021-09-30T23:06:00Z">
        <w:r w:rsidR="0096173A">
          <w:rPr>
            <w:spacing w:val="-11"/>
          </w:rPr>
          <w:t>-</w:t>
        </w:r>
      </w:ins>
      <w:del w:id="20" w:author="Mickaël Germain" w:date="2021-09-30T23:06:00Z">
        <w:r w:rsidDel="0096173A">
          <w:rPr>
            <w:spacing w:val="-11"/>
          </w:rPr>
          <w:delText xml:space="preserve"> </w:delText>
        </w:r>
      </w:del>
      <w:r>
        <w:t>ordinateur</w:t>
      </w:r>
      <w:r>
        <w:rPr>
          <w:spacing w:val="-11"/>
        </w:rPr>
        <w:t xml:space="preserve"> </w:t>
      </w:r>
      <w:r>
        <w:t>afin</w:t>
      </w:r>
      <w:r>
        <w:rPr>
          <w:spacing w:val="-11"/>
        </w:rPr>
        <w:t xml:space="preserve"> </w:t>
      </w:r>
      <w:r>
        <w:t>de</w:t>
      </w:r>
      <w:r>
        <w:rPr>
          <w:spacing w:val="-11"/>
        </w:rPr>
        <w:t xml:space="preserve"> </w:t>
      </w:r>
      <w:r>
        <w:t>détecter</w:t>
      </w:r>
      <w:r>
        <w:rPr>
          <w:spacing w:val="-11"/>
        </w:rPr>
        <w:t xml:space="preserve"> </w:t>
      </w:r>
      <w:r>
        <w:t>en</w:t>
      </w:r>
      <w:r>
        <w:rPr>
          <w:spacing w:val="-10"/>
        </w:rPr>
        <w:t xml:space="preserve"> </w:t>
      </w:r>
      <w:r>
        <w:t>temps</w:t>
      </w:r>
      <w:r>
        <w:rPr>
          <w:spacing w:val="-11"/>
        </w:rPr>
        <w:t xml:space="preserve"> </w:t>
      </w:r>
      <w:r>
        <w:t>réel</w:t>
      </w:r>
      <w:r>
        <w:rPr>
          <w:spacing w:val="-11"/>
        </w:rPr>
        <w:t xml:space="preserve"> </w:t>
      </w:r>
      <w:r>
        <w:t>ou</w:t>
      </w:r>
      <w:r>
        <w:rPr>
          <w:spacing w:val="-11"/>
        </w:rPr>
        <w:t xml:space="preserve"> </w:t>
      </w:r>
      <w:commentRangeStart w:id="21"/>
      <w:r>
        <w:t>semi-temps</w:t>
      </w:r>
      <w:commentRangeEnd w:id="21"/>
      <w:r w:rsidR="0096173A">
        <w:rPr>
          <w:rStyle w:val="Marquedecommentaire"/>
        </w:rPr>
        <w:commentReference w:id="21"/>
      </w:r>
      <w:r>
        <w:rPr>
          <w:spacing w:val="-11"/>
        </w:rPr>
        <w:t xml:space="preserve"> </w:t>
      </w:r>
      <w:r>
        <w:t>réel</w:t>
      </w:r>
      <w:r>
        <w:rPr>
          <w:spacing w:val="-23"/>
        </w:rPr>
        <w:t xml:space="preserve"> </w:t>
      </w:r>
      <w:r>
        <w:rPr>
          <w:spacing w:val="4"/>
          <w:vertAlign w:val="superscript"/>
        </w:rPr>
        <w:t>1</w:t>
      </w:r>
      <w:r>
        <w:rPr>
          <w:spacing w:val="4"/>
        </w:rPr>
        <w:t xml:space="preserve">, </w:t>
      </w:r>
      <w:r>
        <w:t>les conditions de la surface</w:t>
      </w:r>
      <w:r>
        <w:t xml:space="preserve"> de la piste multifonctionnelle : enneigée, mouillée, présence de </w:t>
      </w:r>
      <w:r>
        <w:rPr>
          <w:spacing w:val="-3"/>
        </w:rPr>
        <w:t xml:space="preserve">glace </w:t>
      </w:r>
      <w:r>
        <w:t>noire, partiellement sèche, etc. Les résultats de la détection seront accessibles ou transmi</w:t>
      </w:r>
      <w:ins w:id="22" w:author="Mickaël Germain" w:date="2021-09-30T23:12:00Z">
        <w:r w:rsidR="0096173A">
          <w:t>s</w:t>
        </w:r>
      </w:ins>
      <w:del w:id="23" w:author="Mickaël Germain" w:date="2021-09-30T23:12:00Z">
        <w:r w:rsidDel="0096173A">
          <w:delText>t</w:delText>
        </w:r>
      </w:del>
      <w:r>
        <w:t xml:space="preserve"> via </w:t>
      </w:r>
      <w:r>
        <w:rPr>
          <w:spacing w:val="-6"/>
        </w:rPr>
        <w:t xml:space="preserve">un </w:t>
      </w:r>
      <w:r>
        <w:t>accès</w:t>
      </w:r>
      <w:r>
        <w:rPr>
          <w:spacing w:val="-8"/>
        </w:rPr>
        <w:t xml:space="preserve"> </w:t>
      </w:r>
      <w:r>
        <w:t>à</w:t>
      </w:r>
      <w:r>
        <w:rPr>
          <w:spacing w:val="-7"/>
        </w:rPr>
        <w:t xml:space="preserve"> </w:t>
      </w:r>
      <w:r>
        <w:t>distance</w:t>
      </w:r>
      <w:r>
        <w:rPr>
          <w:spacing w:val="-7"/>
        </w:rPr>
        <w:t xml:space="preserve"> </w:t>
      </w:r>
      <w:r>
        <w:t>aux</w:t>
      </w:r>
      <w:r>
        <w:rPr>
          <w:spacing w:val="-7"/>
        </w:rPr>
        <w:t xml:space="preserve"> </w:t>
      </w:r>
      <w:r>
        <w:t>responsables</w:t>
      </w:r>
      <w:r>
        <w:rPr>
          <w:spacing w:val="-7"/>
        </w:rPr>
        <w:t xml:space="preserve"> </w:t>
      </w:r>
      <w:r>
        <w:t>de</w:t>
      </w:r>
      <w:r>
        <w:rPr>
          <w:spacing w:val="-7"/>
        </w:rPr>
        <w:t xml:space="preserve"> </w:t>
      </w:r>
      <w:r>
        <w:t>PJCCI</w:t>
      </w:r>
      <w:r>
        <w:rPr>
          <w:spacing w:val="-7"/>
        </w:rPr>
        <w:t xml:space="preserve"> </w:t>
      </w:r>
      <w:r>
        <w:t>afin</w:t>
      </w:r>
      <w:r>
        <w:rPr>
          <w:spacing w:val="-7"/>
        </w:rPr>
        <w:t xml:space="preserve"> </w:t>
      </w:r>
      <w:r>
        <w:t>qu’ils</w:t>
      </w:r>
      <w:r>
        <w:rPr>
          <w:spacing w:val="-8"/>
        </w:rPr>
        <w:t xml:space="preserve"> </w:t>
      </w:r>
      <w:r>
        <w:t>puissent</w:t>
      </w:r>
      <w:r>
        <w:rPr>
          <w:spacing w:val="-7"/>
        </w:rPr>
        <w:t xml:space="preserve"> </w:t>
      </w:r>
      <w:r>
        <w:t>prendre</w:t>
      </w:r>
      <w:r>
        <w:rPr>
          <w:spacing w:val="-7"/>
        </w:rPr>
        <w:t xml:space="preserve"> </w:t>
      </w:r>
      <w:r>
        <w:t>les</w:t>
      </w:r>
      <w:r>
        <w:rPr>
          <w:spacing w:val="-7"/>
        </w:rPr>
        <w:t xml:space="preserve"> </w:t>
      </w:r>
      <w:r>
        <w:t>décisions</w:t>
      </w:r>
      <w:r>
        <w:rPr>
          <w:spacing w:val="-7"/>
        </w:rPr>
        <w:t xml:space="preserve"> </w:t>
      </w:r>
      <w:r>
        <w:t>adéquates</w:t>
      </w:r>
      <w:r>
        <w:rPr>
          <w:spacing w:val="-7"/>
        </w:rPr>
        <w:t xml:space="preserve"> </w:t>
      </w:r>
      <w:r>
        <w:t>en</w:t>
      </w:r>
    </w:p>
    <w:p w14:paraId="2BC197CF" w14:textId="77777777" w:rsidR="003F2FC5" w:rsidRDefault="003F2FC5">
      <w:pPr>
        <w:pStyle w:val="Corpsdetexte"/>
        <w:spacing w:before="9"/>
        <w:rPr>
          <w:sz w:val="5"/>
        </w:rPr>
      </w:pPr>
    </w:p>
    <w:p w14:paraId="3CE9B026" w14:textId="589E2410" w:rsidR="003F2FC5" w:rsidRDefault="00A55916">
      <w:pPr>
        <w:pStyle w:val="Corpsdetexte"/>
        <w:spacing w:line="20" w:lineRule="exact"/>
        <w:ind w:left="116"/>
        <w:rPr>
          <w:sz w:val="2"/>
        </w:rPr>
      </w:pPr>
      <w:r>
        <w:rPr>
          <w:noProof/>
          <w:sz w:val="2"/>
        </w:rPr>
        <mc:AlternateContent>
          <mc:Choice Requires="wpg">
            <w:drawing>
              <wp:inline distT="0" distB="0" distL="0" distR="0" wp14:anchorId="39D435C8" wp14:editId="172DF1B3">
                <wp:extent cx="2377440" cy="5080"/>
                <wp:effectExtent l="6985" t="4445" r="6350" b="9525"/>
                <wp:docPr id="2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5080"/>
                          <a:chOff x="0" y="0"/>
                          <a:chExt cx="3744" cy="8"/>
                        </a:xfrm>
                      </wpg:grpSpPr>
                      <wps:wsp>
                        <wps:cNvPr id="28" name="Line 26"/>
                        <wps:cNvCnPr>
                          <a:cxnSpLocks noChangeShapeType="1"/>
                        </wps:cNvCnPr>
                        <wps:spPr bwMode="auto">
                          <a:xfrm>
                            <a:off x="0" y="4"/>
                            <a:ext cx="374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2287F3" id="Group 25" o:spid="_x0000_s1026" style="width:187.2pt;height:.4pt;mso-position-horizontal-relative:char;mso-position-vertical-relative:line" coordsize="3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">
                <v:line id="Line 26" o:spid="_x0000_s1027" style="position:absolute;visibility:visible;mso-wrap-style:square" from="0,4" to="3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" strokeweight=".14042mm"/>
                <w10:anchorlock/>
              </v:group>
            </w:pict>
          </mc:Fallback>
        </mc:AlternateContent>
      </w:r>
    </w:p>
    <w:p w14:paraId="6C177460" w14:textId="77777777" w:rsidR="003F2FC5" w:rsidRDefault="00C0309D">
      <w:pPr>
        <w:pStyle w:val="Paragraphedeliste"/>
        <w:numPr>
          <w:ilvl w:val="2"/>
          <w:numId w:val="1"/>
        </w:numPr>
        <w:tabs>
          <w:tab w:val="left" w:pos="629"/>
        </w:tabs>
        <w:spacing w:before="20" w:line="312" w:lineRule="auto"/>
        <w:ind w:right="38" w:firstLine="259"/>
        <w:jc w:val="both"/>
        <w:rPr>
          <w:sz w:val="20"/>
        </w:rPr>
      </w:pPr>
      <w:r>
        <w:rPr>
          <w:spacing w:val="-3"/>
          <w:sz w:val="20"/>
        </w:rPr>
        <w:t xml:space="preserve">Temps </w:t>
      </w:r>
      <w:r>
        <w:rPr>
          <w:sz w:val="20"/>
        </w:rPr>
        <w:t>réel signifie qu’il n’y a pas de délai entre le traitement de la donnée, et la communication du résultat. Semi-temps réel signifie qu’un faible délai est permis</w:t>
      </w:r>
      <w:r>
        <w:rPr>
          <w:sz w:val="20"/>
        </w:rPr>
        <w:t xml:space="preserve"> entre l’occurrence de l’évènement et la communication </w:t>
      </w:r>
      <w:r>
        <w:rPr>
          <w:spacing w:val="-6"/>
          <w:sz w:val="20"/>
        </w:rPr>
        <w:t xml:space="preserve">du </w:t>
      </w:r>
      <w:r>
        <w:rPr>
          <w:sz w:val="20"/>
        </w:rPr>
        <w:t>résulta</w:t>
      </w:r>
      <w:r>
        <w:rPr>
          <w:sz w:val="20"/>
        </w:rPr>
        <w:t>t</w:t>
      </w:r>
      <w:r>
        <w:rPr>
          <w:sz w:val="20"/>
        </w:rPr>
        <w:t>.</w:t>
      </w:r>
    </w:p>
    <w:p w14:paraId="5AD86728" w14:textId="77777777" w:rsidR="003F2FC5" w:rsidRDefault="00C0309D">
      <w:pPr>
        <w:pStyle w:val="Corpsdetexte"/>
        <w:spacing w:before="86"/>
        <w:ind w:left="119"/>
      </w:pPr>
      <w:r>
        <w:br w:type="column"/>
      </w:r>
      <w:r>
        <w:t>2</w:t>
      </w:r>
      <w:r>
        <w:t>5</w:t>
      </w:r>
      <w:r>
        <w:t xml:space="preserve"> </w:t>
      </w:r>
      <w:r>
        <w:t>?</w:t>
      </w:r>
    </w:p>
    <w:p w14:paraId="3AFA531B" w14:textId="77777777" w:rsidR="003F2FC5" w:rsidRDefault="003F2FC5">
      <w:pPr>
        <w:sectPr w:rsidR="003F2FC5">
          <w:type w:val="continuous"/>
          <w:pgSz w:w="12240" w:h="15840"/>
          <w:pgMar w:top="1380" w:right="80" w:bottom="280" w:left="1320" w:header="720" w:footer="720" w:gutter="0"/>
          <w:cols w:num="2" w:space="720" w:equalWidth="0">
            <w:col w:w="9521" w:space="130"/>
            <w:col w:w="1189"/>
          </w:cols>
        </w:sectPr>
      </w:pPr>
    </w:p>
    <w:p w14:paraId="30530A07" w14:textId="77777777" w:rsidR="003F2FC5" w:rsidRDefault="00C0309D">
      <w:pPr>
        <w:pStyle w:val="Corpsdetexte"/>
        <w:spacing w:before="75"/>
        <w:ind w:left="120"/>
        <w:jc w:val="both"/>
      </w:pPr>
      <w:r>
        <w:lastRenderedPageBreak/>
        <w:t>matière d’entretien et d’accès.</w:t>
      </w:r>
    </w:p>
    <w:p w14:paraId="7CB47280" w14:textId="77777777" w:rsidR="003F2FC5" w:rsidRDefault="003F2FC5">
      <w:pPr>
        <w:pStyle w:val="Corpsdetexte"/>
        <w:spacing w:before="9"/>
        <w:rPr>
          <w:sz w:val="38"/>
        </w:rPr>
      </w:pPr>
      <w:commentRangeStart w:id="24"/>
    </w:p>
    <w:p w14:paraId="31998F0A" w14:textId="77777777" w:rsidR="003F2FC5" w:rsidRDefault="00C0309D">
      <w:pPr>
        <w:pStyle w:val="Corpsdetexte"/>
        <w:spacing w:line="314" w:lineRule="auto"/>
        <w:ind w:left="120" w:right="1357"/>
        <w:jc w:val="both"/>
      </w:pPr>
      <w:r>
        <w:t xml:space="preserve">La </w:t>
      </w:r>
      <w:commentRangeStart w:id="25"/>
      <w:r>
        <w:t xml:space="preserve">détection d’objets en temps réel </w:t>
      </w:r>
      <w:commentRangeEnd w:id="25"/>
      <w:r w:rsidR="008B1F85">
        <w:rPr>
          <w:rStyle w:val="Marquedecommentaire"/>
        </w:rPr>
        <w:commentReference w:id="25"/>
      </w:r>
      <w:r>
        <w:t xml:space="preserve">est de plus en plus précise et efficace depuis que les per- formances des systèmes informatisés permettent l’exécution d’algorithmes exigeants, en majeure partie depuis l’utilisation des processeurs graphiques "GPU" </w:t>
      </w:r>
      <w:commentRangeStart w:id="26"/>
      <w:r>
        <w:t>(B</w:t>
      </w:r>
      <w:r>
        <w:rPr>
          <w:sz w:val="19"/>
        </w:rPr>
        <w:t>EA</w:t>
      </w:r>
      <w:r>
        <w:rPr>
          <w:sz w:val="19"/>
        </w:rPr>
        <w:t>M</w:t>
      </w:r>
      <w:r>
        <w:t>, 2017 ; C</w:t>
      </w:r>
      <w:r>
        <w:rPr>
          <w:sz w:val="19"/>
        </w:rPr>
        <w:t xml:space="preserve">HONG </w:t>
      </w:r>
      <w:r>
        <w:t>et al., 1992 ; D</w:t>
      </w:r>
      <w:r>
        <w:rPr>
          <w:sz w:val="19"/>
        </w:rPr>
        <w:t>ETTMERS</w:t>
      </w:r>
      <w:r>
        <w:t>, 2015 ; J</w:t>
      </w:r>
      <w:r>
        <w:rPr>
          <w:sz w:val="19"/>
        </w:rPr>
        <w:t>IACONDA</w:t>
      </w:r>
      <w:r>
        <w:t>, 2019 ; K</w:t>
      </w:r>
      <w:r>
        <w:rPr>
          <w:sz w:val="19"/>
        </w:rPr>
        <w:t>URENKOV</w:t>
      </w:r>
      <w:r>
        <w:t>, 2015 ; Z</w:t>
      </w:r>
      <w:r>
        <w:rPr>
          <w:sz w:val="19"/>
        </w:rPr>
        <w:t xml:space="preserve">HENG </w:t>
      </w:r>
      <w:r>
        <w:t>et al., 2020).</w:t>
      </w:r>
      <w:commentRangeEnd w:id="26"/>
      <w:r w:rsidR="0096173A">
        <w:rPr>
          <w:rStyle w:val="Marquedecommentaire"/>
        </w:rPr>
        <w:commentReference w:id="26"/>
      </w:r>
    </w:p>
    <w:p w14:paraId="6B1133E5" w14:textId="77777777" w:rsidR="003F2FC5" w:rsidRDefault="003F2FC5">
      <w:pPr>
        <w:pStyle w:val="Corpsdetexte"/>
        <w:spacing w:before="3"/>
        <w:rPr>
          <w:sz w:val="31"/>
        </w:rPr>
      </w:pPr>
    </w:p>
    <w:p w14:paraId="0E00BA0D" w14:textId="75827F86" w:rsidR="003F2FC5" w:rsidDel="0096173A" w:rsidRDefault="00C0309D">
      <w:pPr>
        <w:pStyle w:val="Corpsdetexte"/>
        <w:spacing w:line="314" w:lineRule="auto"/>
        <w:ind w:left="120" w:right="1359"/>
        <w:jc w:val="both"/>
        <w:rPr>
          <w:del w:id="27" w:author="Mickaël Germain" w:date="2021-09-30T23:14:00Z"/>
          <w:sz w:val="19"/>
        </w:rPr>
      </w:pPr>
      <w:r>
        <w:t>Les nano</w:t>
      </w:r>
      <w:ins w:id="28" w:author="Mickaël Germain" w:date="2021-09-30T23:06:00Z">
        <w:r w:rsidR="0096173A">
          <w:t>-</w:t>
        </w:r>
      </w:ins>
      <w:del w:id="29" w:author="Mickaël Germain" w:date="2021-09-30T23:06:00Z">
        <w:r w:rsidDel="0096173A">
          <w:delText xml:space="preserve"> </w:delText>
        </w:r>
      </w:del>
      <w:r>
        <w:t xml:space="preserve">ordinateurs et les objets connectés, désignés aussi par </w:t>
      </w:r>
      <w:ins w:id="30" w:author="Mickaël Germain" w:date="2021-09-30T23:14:00Z">
        <w:r w:rsidR="0096173A">
          <w:t>« </w:t>
        </w:r>
      </w:ins>
      <w:r>
        <w:t>l’</w:t>
      </w:r>
      <w:del w:id="31" w:author="Mickaël Germain" w:date="2021-09-30T23:14:00Z">
        <w:r w:rsidDel="0096173A">
          <w:delText>"</w:delText>
        </w:r>
      </w:del>
      <w:r>
        <w:t>Internet des Objets</w:t>
      </w:r>
      <w:ins w:id="32" w:author="Mickaël Germain" w:date="2021-09-30T23:14:00Z">
        <w:r w:rsidR="0096173A">
          <w:t> »</w:t>
        </w:r>
      </w:ins>
      <w:r>
        <w:t xml:space="preserve"> ("Internet of Things")" ou "IoT", </w:t>
      </w:r>
      <w:r>
        <w:rPr>
          <w:spacing w:val="10"/>
        </w:rPr>
        <w:t>(B</w:t>
      </w:r>
      <w:r>
        <w:rPr>
          <w:spacing w:val="10"/>
          <w:sz w:val="19"/>
        </w:rPr>
        <w:t>LANCO</w:t>
      </w:r>
      <w:r>
        <w:rPr>
          <w:spacing w:val="10"/>
        </w:rPr>
        <w:t>-F</w:t>
      </w:r>
      <w:r>
        <w:rPr>
          <w:spacing w:val="10"/>
          <w:sz w:val="19"/>
        </w:rPr>
        <w:t xml:space="preserve">ILGUEIRA </w:t>
      </w:r>
      <w:r>
        <w:t>et al., 2019</w:t>
      </w:r>
      <w:r>
        <w:t xml:space="preserve"> ; </w:t>
      </w:r>
      <w:r>
        <w:rPr>
          <w:spacing w:val="9"/>
        </w:rPr>
        <w:t>S</w:t>
      </w:r>
      <w:r>
        <w:rPr>
          <w:spacing w:val="9"/>
          <w:sz w:val="19"/>
        </w:rPr>
        <w:t xml:space="preserve">HARMA </w:t>
      </w:r>
      <w:r>
        <w:t xml:space="preserve">et al., 2019) sont le résultat de la miniaturisation des systèmes informatiques. Ils permettent la détection en temps réel à </w:t>
      </w:r>
      <w:r>
        <w:rPr>
          <w:spacing w:val="-6"/>
        </w:rPr>
        <w:t xml:space="preserve">des </w:t>
      </w:r>
      <w:r>
        <w:t>endroits,</w:t>
      </w:r>
      <w:r>
        <w:rPr>
          <w:spacing w:val="-6"/>
        </w:rPr>
        <w:t xml:space="preserve"> </w:t>
      </w:r>
      <w:r>
        <w:t>dans</w:t>
      </w:r>
      <w:r>
        <w:rPr>
          <w:spacing w:val="-5"/>
        </w:rPr>
        <w:t xml:space="preserve"> </w:t>
      </w:r>
      <w:r>
        <w:t>des</w:t>
      </w:r>
      <w:r>
        <w:rPr>
          <w:spacing w:val="-6"/>
        </w:rPr>
        <w:t xml:space="preserve"> </w:t>
      </w:r>
      <w:r>
        <w:t>situations</w:t>
      </w:r>
      <w:r>
        <w:rPr>
          <w:spacing w:val="-5"/>
        </w:rPr>
        <w:t xml:space="preserve"> </w:t>
      </w:r>
      <w:r>
        <w:t>et</w:t>
      </w:r>
      <w:r>
        <w:rPr>
          <w:spacing w:val="-6"/>
        </w:rPr>
        <w:t xml:space="preserve"> </w:t>
      </w:r>
      <w:r>
        <w:t>dans</w:t>
      </w:r>
      <w:r>
        <w:rPr>
          <w:spacing w:val="-5"/>
        </w:rPr>
        <w:t xml:space="preserve"> </w:t>
      </w:r>
      <w:r>
        <w:t>des</w:t>
      </w:r>
      <w:r>
        <w:rPr>
          <w:spacing w:val="-5"/>
        </w:rPr>
        <w:t xml:space="preserve"> </w:t>
      </w:r>
      <w:r>
        <w:t>conditions</w:t>
      </w:r>
      <w:r>
        <w:rPr>
          <w:spacing w:val="-6"/>
        </w:rPr>
        <w:t xml:space="preserve"> </w:t>
      </w:r>
      <w:r>
        <w:t>qui</w:t>
      </w:r>
      <w:r>
        <w:rPr>
          <w:spacing w:val="-5"/>
        </w:rPr>
        <w:t xml:space="preserve"> </w:t>
      </w:r>
      <w:r>
        <w:t>n’étaient</w:t>
      </w:r>
      <w:r>
        <w:rPr>
          <w:spacing w:val="-6"/>
        </w:rPr>
        <w:t xml:space="preserve"> </w:t>
      </w:r>
      <w:r>
        <w:t>pas</w:t>
      </w:r>
      <w:r>
        <w:rPr>
          <w:spacing w:val="-5"/>
        </w:rPr>
        <w:t xml:space="preserve"> </w:t>
      </w:r>
      <w:r>
        <w:t>envisageables</w:t>
      </w:r>
      <w:r>
        <w:rPr>
          <w:spacing w:val="-5"/>
        </w:rPr>
        <w:t xml:space="preserve"> </w:t>
      </w:r>
      <w:r>
        <w:t>il</w:t>
      </w:r>
      <w:r>
        <w:rPr>
          <w:spacing w:val="-6"/>
        </w:rPr>
        <w:t xml:space="preserve"> </w:t>
      </w:r>
      <w:r>
        <w:t>y</w:t>
      </w:r>
      <w:r>
        <w:rPr>
          <w:spacing w:val="-5"/>
        </w:rPr>
        <w:t xml:space="preserve"> </w:t>
      </w:r>
      <w:r>
        <w:t>a</w:t>
      </w:r>
      <w:r>
        <w:rPr>
          <w:spacing w:val="-6"/>
        </w:rPr>
        <w:t xml:space="preserve"> </w:t>
      </w:r>
      <w:r>
        <w:t>encore</w:t>
      </w:r>
      <w:r>
        <w:rPr>
          <w:spacing w:val="-5"/>
        </w:rPr>
        <w:t xml:space="preserve"> </w:t>
      </w:r>
      <w:r>
        <w:rPr>
          <w:spacing w:val="-8"/>
        </w:rPr>
        <w:t xml:space="preserve">10 </w:t>
      </w:r>
      <w:r>
        <w:t xml:space="preserve">ans </w:t>
      </w:r>
      <w:r>
        <w:rPr>
          <w:spacing w:val="9"/>
        </w:rPr>
        <w:t>(A</w:t>
      </w:r>
      <w:r>
        <w:rPr>
          <w:spacing w:val="9"/>
          <w:sz w:val="19"/>
        </w:rPr>
        <w:t xml:space="preserve">BOUZAHIR </w:t>
      </w:r>
      <w:r>
        <w:t xml:space="preserve">et al., 2017 ; </w:t>
      </w:r>
      <w:r>
        <w:rPr>
          <w:spacing w:val="8"/>
        </w:rPr>
        <w:t>B</w:t>
      </w:r>
      <w:r>
        <w:rPr>
          <w:spacing w:val="8"/>
          <w:sz w:val="19"/>
        </w:rPr>
        <w:t xml:space="preserve">ERNAS </w:t>
      </w:r>
      <w:r>
        <w:t xml:space="preserve">et al., 2017 ; </w:t>
      </w:r>
      <w:r>
        <w:rPr>
          <w:spacing w:val="10"/>
        </w:rPr>
        <w:t>B</w:t>
      </w:r>
      <w:r>
        <w:rPr>
          <w:spacing w:val="10"/>
          <w:sz w:val="19"/>
        </w:rPr>
        <w:t>LANCO</w:t>
      </w:r>
      <w:r>
        <w:rPr>
          <w:spacing w:val="10"/>
        </w:rPr>
        <w:t>-F</w:t>
      </w:r>
      <w:r>
        <w:rPr>
          <w:spacing w:val="10"/>
          <w:sz w:val="19"/>
        </w:rPr>
        <w:t xml:space="preserve">ILGUEIRA </w:t>
      </w:r>
      <w:r>
        <w:t>et al., 2019 ;</w:t>
      </w:r>
      <w:r>
        <w:rPr>
          <w:spacing w:val="53"/>
        </w:rPr>
        <w:t xml:space="preserve"> </w:t>
      </w:r>
      <w:r>
        <w:rPr>
          <w:spacing w:val="8"/>
        </w:rPr>
        <w:t>Z</w:t>
      </w:r>
      <w:r>
        <w:rPr>
          <w:spacing w:val="8"/>
          <w:sz w:val="19"/>
        </w:rPr>
        <w:t>HENG</w:t>
      </w:r>
    </w:p>
    <w:p w14:paraId="4CEE40E4" w14:textId="77777777" w:rsidR="003F2FC5" w:rsidRDefault="00C0309D" w:rsidP="0096173A">
      <w:pPr>
        <w:pStyle w:val="Corpsdetexte"/>
        <w:spacing w:line="314" w:lineRule="auto"/>
        <w:ind w:left="120" w:right="1359"/>
        <w:jc w:val="both"/>
        <w:pPrChange w:id="33" w:author="Mickaël Germain" w:date="2021-09-30T23:14:00Z">
          <w:pPr>
            <w:pStyle w:val="Corpsdetexte"/>
            <w:spacing w:line="274" w:lineRule="exact"/>
            <w:ind w:left="120"/>
            <w:jc w:val="both"/>
          </w:pPr>
        </w:pPrChange>
      </w:pPr>
      <w:r>
        <w:t>et al., 2020).</w:t>
      </w:r>
    </w:p>
    <w:p w14:paraId="6B3C3F32" w14:textId="77777777" w:rsidR="003F2FC5" w:rsidRDefault="003F2FC5">
      <w:pPr>
        <w:pStyle w:val="Corpsdetexte"/>
        <w:spacing w:before="9"/>
        <w:rPr>
          <w:sz w:val="38"/>
        </w:rPr>
      </w:pPr>
    </w:p>
    <w:p w14:paraId="01514F3D" w14:textId="65BE26CD" w:rsidR="003F2FC5" w:rsidRDefault="00C0309D">
      <w:pPr>
        <w:pStyle w:val="Corpsdetexte"/>
        <w:spacing w:before="1" w:line="314" w:lineRule="auto"/>
        <w:ind w:left="119" w:right="1357"/>
        <w:jc w:val="both"/>
      </w:pPr>
      <w:r>
        <w:t>Les réseaux de neurones ont aussi rapidement progressé depuis 2012 (B</w:t>
      </w:r>
      <w:r>
        <w:rPr>
          <w:sz w:val="19"/>
        </w:rPr>
        <w:t>EAM</w:t>
      </w:r>
      <w:r>
        <w:t>, 2017), permettant d’offrir des alternatives aux solutions de détection et de class</w:t>
      </w:r>
      <w:r>
        <w:t>ifications tel que les algorithmes SIFT et HOG (P</w:t>
      </w:r>
      <w:r>
        <w:rPr>
          <w:sz w:val="19"/>
        </w:rPr>
        <w:t xml:space="preserve">ATHAK </w:t>
      </w:r>
      <w:r>
        <w:t>et E</w:t>
      </w:r>
      <w:r>
        <w:rPr>
          <w:sz w:val="19"/>
        </w:rPr>
        <w:t>L</w:t>
      </w:r>
      <w:r>
        <w:t>-S</w:t>
      </w:r>
      <w:r>
        <w:rPr>
          <w:sz w:val="19"/>
        </w:rPr>
        <w:t>HARKAWY</w:t>
      </w:r>
      <w:r>
        <w:t>, 2019). Les réseaux de neurones pleinement connectés ("FCN" en anglais, pour "Réseau Pleinement Connectés ("Fully Convolutional Network")") sont les derniers à avoir émergé et représente</w:t>
      </w:r>
      <w:r>
        <w:t xml:space="preserve"> l’état de l’art </w:t>
      </w:r>
      <w:del w:id="34" w:author="Mickaël Germain" w:date="2021-09-30T23:15:00Z">
        <w:r w:rsidDel="008B1F85">
          <w:delText xml:space="preserve">(en anglais "state-of-art") </w:delText>
        </w:r>
      </w:del>
      <w:r>
        <w:t>(Z</w:t>
      </w:r>
      <w:r>
        <w:rPr>
          <w:sz w:val="19"/>
        </w:rPr>
        <w:t xml:space="preserve">HENG </w:t>
      </w:r>
      <w:r>
        <w:t>et al., 2020) et à profiter au domaine de la vision et de la détection d’objets (N</w:t>
      </w:r>
      <w:r>
        <w:rPr>
          <w:sz w:val="19"/>
        </w:rPr>
        <w:t xml:space="preserve">GUYEN </w:t>
      </w:r>
      <w:r>
        <w:t>et al., 2019 ; Z</w:t>
      </w:r>
      <w:r>
        <w:rPr>
          <w:sz w:val="19"/>
        </w:rPr>
        <w:t xml:space="preserve">HENG </w:t>
      </w:r>
      <w:r>
        <w:t>et al., 2020).</w:t>
      </w:r>
    </w:p>
    <w:p w14:paraId="27598432" w14:textId="77777777" w:rsidR="003F2FC5" w:rsidRDefault="003F2FC5">
      <w:pPr>
        <w:pStyle w:val="Corpsdetexte"/>
        <w:spacing w:before="1"/>
        <w:rPr>
          <w:sz w:val="31"/>
        </w:rPr>
      </w:pPr>
    </w:p>
    <w:p w14:paraId="30312C03" w14:textId="0FC1DC5F" w:rsidR="003F2FC5" w:rsidRDefault="00C0309D">
      <w:pPr>
        <w:pStyle w:val="Corpsdetexte"/>
        <w:spacing w:before="1" w:line="314" w:lineRule="auto"/>
        <w:ind w:left="120" w:right="1357"/>
        <w:jc w:val="both"/>
      </w:pPr>
      <w:r>
        <w:t>La</w:t>
      </w:r>
      <w:r>
        <w:rPr>
          <w:spacing w:val="-9"/>
        </w:rPr>
        <w:t xml:space="preserve"> </w:t>
      </w:r>
      <w:r>
        <w:t>segmentation</w:t>
      </w:r>
      <w:r>
        <w:rPr>
          <w:spacing w:val="-9"/>
        </w:rPr>
        <w:t xml:space="preserve"> </w:t>
      </w:r>
      <w:r>
        <w:t>sémantique</w:t>
      </w:r>
      <w:r>
        <w:rPr>
          <w:spacing w:val="-9"/>
        </w:rPr>
        <w:t xml:space="preserve"> </w:t>
      </w:r>
      <w:r>
        <w:t>est</w:t>
      </w:r>
      <w:r>
        <w:rPr>
          <w:spacing w:val="-9"/>
        </w:rPr>
        <w:t xml:space="preserve"> </w:t>
      </w:r>
      <w:r>
        <w:t>une</w:t>
      </w:r>
      <w:r>
        <w:rPr>
          <w:spacing w:val="-9"/>
        </w:rPr>
        <w:t xml:space="preserve"> </w:t>
      </w:r>
      <w:r>
        <w:t>forme</w:t>
      </w:r>
      <w:r>
        <w:rPr>
          <w:spacing w:val="-9"/>
        </w:rPr>
        <w:t xml:space="preserve"> </w:t>
      </w:r>
      <w:r>
        <w:t>de</w:t>
      </w:r>
      <w:r>
        <w:rPr>
          <w:spacing w:val="-9"/>
        </w:rPr>
        <w:t xml:space="preserve"> </w:t>
      </w:r>
      <w:r>
        <w:t>classification</w:t>
      </w:r>
      <w:r>
        <w:rPr>
          <w:spacing w:val="-9"/>
        </w:rPr>
        <w:t xml:space="preserve"> </w:t>
      </w:r>
      <w:r>
        <w:t>d’image,</w:t>
      </w:r>
      <w:r>
        <w:rPr>
          <w:spacing w:val="-9"/>
        </w:rPr>
        <w:t xml:space="preserve"> </w:t>
      </w:r>
      <w:r>
        <w:t>pixel</w:t>
      </w:r>
      <w:r>
        <w:rPr>
          <w:spacing w:val="-9"/>
        </w:rPr>
        <w:t xml:space="preserve"> </w:t>
      </w:r>
      <w:r>
        <w:t>par</w:t>
      </w:r>
      <w:r>
        <w:rPr>
          <w:spacing w:val="-9"/>
        </w:rPr>
        <w:t xml:space="preserve"> </w:t>
      </w:r>
      <w:r>
        <w:t>pixel,</w:t>
      </w:r>
      <w:r>
        <w:rPr>
          <w:spacing w:val="-9"/>
        </w:rPr>
        <w:t xml:space="preserve"> </w:t>
      </w:r>
      <w:r>
        <w:t>qui</w:t>
      </w:r>
      <w:r>
        <w:rPr>
          <w:spacing w:val="-9"/>
        </w:rPr>
        <w:t xml:space="preserve"> </w:t>
      </w:r>
      <w:r>
        <w:t>tire</w:t>
      </w:r>
      <w:r>
        <w:rPr>
          <w:spacing w:val="-9"/>
        </w:rPr>
        <w:t xml:space="preserve"> </w:t>
      </w:r>
      <w:r>
        <w:t xml:space="preserve">profit des dernières évolutions de la classification supervisée grâce aux réseaux de neurones pleinement connectés (FCN), et qui peut être réalisée en temps réel </w:t>
      </w:r>
      <w:r>
        <w:rPr>
          <w:spacing w:val="-3"/>
        </w:rPr>
        <w:t xml:space="preserve">avec </w:t>
      </w:r>
      <w:r>
        <w:t>des nano</w:t>
      </w:r>
      <w:ins w:id="35" w:author="Mickaël Germain" w:date="2021-09-30T23:06:00Z">
        <w:r w:rsidR="0096173A">
          <w:t>-</w:t>
        </w:r>
      </w:ins>
      <w:del w:id="36" w:author="Mickaël Germain" w:date="2021-09-30T23:06:00Z">
        <w:r w:rsidDel="0096173A">
          <w:delText xml:space="preserve"> </w:delText>
        </w:r>
      </w:del>
      <w:r>
        <w:t xml:space="preserve">ordinateurs </w:t>
      </w:r>
      <w:r>
        <w:rPr>
          <w:spacing w:val="9"/>
        </w:rPr>
        <w:t>(B</w:t>
      </w:r>
      <w:r>
        <w:rPr>
          <w:spacing w:val="9"/>
          <w:sz w:val="19"/>
        </w:rPr>
        <w:t>LANCO</w:t>
      </w:r>
      <w:r>
        <w:rPr>
          <w:spacing w:val="9"/>
        </w:rPr>
        <w:t>- F</w:t>
      </w:r>
      <w:r>
        <w:rPr>
          <w:spacing w:val="9"/>
          <w:sz w:val="19"/>
        </w:rPr>
        <w:t xml:space="preserve">ILGUEIRA </w:t>
      </w:r>
      <w:r>
        <w:t xml:space="preserve">et al., 2019 ; </w:t>
      </w:r>
      <w:r>
        <w:rPr>
          <w:spacing w:val="8"/>
        </w:rPr>
        <w:t>L</w:t>
      </w:r>
      <w:r>
        <w:rPr>
          <w:spacing w:val="8"/>
          <w:sz w:val="19"/>
        </w:rPr>
        <w:t xml:space="preserve">ONG </w:t>
      </w:r>
      <w:r>
        <w:t>et al., 2</w:t>
      </w:r>
      <w:r>
        <w:t>015). Les images doivent être de haute résolution, ce qui nécessite</w:t>
      </w:r>
      <w:r>
        <w:rPr>
          <w:spacing w:val="-9"/>
        </w:rPr>
        <w:t xml:space="preserve"> </w:t>
      </w:r>
      <w:r>
        <w:t>d’avoir</w:t>
      </w:r>
      <w:r>
        <w:rPr>
          <w:spacing w:val="-8"/>
        </w:rPr>
        <w:t xml:space="preserve"> </w:t>
      </w:r>
      <w:r>
        <w:t>à</w:t>
      </w:r>
      <w:r>
        <w:rPr>
          <w:spacing w:val="-8"/>
        </w:rPr>
        <w:t xml:space="preserve"> </w:t>
      </w:r>
      <w:r>
        <w:t>disposition</w:t>
      </w:r>
      <w:r>
        <w:rPr>
          <w:spacing w:val="-8"/>
        </w:rPr>
        <w:t xml:space="preserve"> </w:t>
      </w:r>
      <w:r>
        <w:t>un</w:t>
      </w:r>
      <w:r>
        <w:rPr>
          <w:spacing w:val="-8"/>
        </w:rPr>
        <w:t xml:space="preserve"> </w:t>
      </w:r>
      <w:r>
        <w:t>système</w:t>
      </w:r>
      <w:r>
        <w:rPr>
          <w:spacing w:val="-9"/>
        </w:rPr>
        <w:t xml:space="preserve"> </w:t>
      </w:r>
      <w:r>
        <w:t>informatique</w:t>
      </w:r>
      <w:r>
        <w:rPr>
          <w:spacing w:val="-8"/>
        </w:rPr>
        <w:t xml:space="preserve"> </w:t>
      </w:r>
      <w:r>
        <w:t>capable</w:t>
      </w:r>
      <w:r>
        <w:rPr>
          <w:spacing w:val="-8"/>
        </w:rPr>
        <w:t xml:space="preserve"> </w:t>
      </w:r>
      <w:r>
        <w:t>de</w:t>
      </w:r>
      <w:r>
        <w:rPr>
          <w:spacing w:val="-8"/>
        </w:rPr>
        <w:t xml:space="preserve"> </w:t>
      </w:r>
      <w:r>
        <w:t>fournir</w:t>
      </w:r>
      <w:r>
        <w:rPr>
          <w:spacing w:val="-8"/>
        </w:rPr>
        <w:t xml:space="preserve"> </w:t>
      </w:r>
      <w:r>
        <w:t>une</w:t>
      </w:r>
      <w:r>
        <w:rPr>
          <w:spacing w:val="-9"/>
        </w:rPr>
        <w:t xml:space="preserve"> </w:t>
      </w:r>
      <w:r>
        <w:t>puissance</w:t>
      </w:r>
      <w:r>
        <w:rPr>
          <w:spacing w:val="-8"/>
        </w:rPr>
        <w:t xml:space="preserve"> </w:t>
      </w:r>
      <w:r>
        <w:t>de</w:t>
      </w:r>
      <w:r>
        <w:rPr>
          <w:spacing w:val="-8"/>
        </w:rPr>
        <w:t xml:space="preserve"> </w:t>
      </w:r>
      <w:r>
        <w:t>calcul appropriée, particulièrement pour la manipulation de la mémoire et des nombres flottants</w:t>
      </w:r>
      <w:r>
        <w:rPr>
          <w:spacing w:val="-33"/>
        </w:rPr>
        <w:t xml:space="preserve"> </w:t>
      </w:r>
      <w:r>
        <w:t>pendant l’</w:t>
      </w:r>
      <w:r>
        <w:t xml:space="preserve">inférence </w:t>
      </w:r>
      <w:r>
        <w:rPr>
          <w:spacing w:val="5"/>
        </w:rPr>
        <w:t>(M</w:t>
      </w:r>
      <w:r>
        <w:rPr>
          <w:spacing w:val="5"/>
          <w:sz w:val="19"/>
        </w:rPr>
        <w:t xml:space="preserve">ODY </w:t>
      </w:r>
      <w:r>
        <w:t>et al., 2018). Leur application par des nano</w:t>
      </w:r>
      <w:ins w:id="37" w:author="Mickaël Germain" w:date="2021-09-30T23:06:00Z">
        <w:r w:rsidR="0096173A">
          <w:t>-</w:t>
        </w:r>
      </w:ins>
      <w:del w:id="38" w:author="Mickaël Germain" w:date="2021-09-30T23:06:00Z">
        <w:r w:rsidDel="0096173A">
          <w:delText xml:space="preserve"> </w:delText>
        </w:r>
      </w:del>
      <w:r>
        <w:t xml:space="preserve">ordinateurs est un défi en raison de la faible consommation d’énergie </w:t>
      </w:r>
      <w:r>
        <w:rPr>
          <w:spacing w:val="-3"/>
        </w:rPr>
        <w:t xml:space="preserve">(Watts) </w:t>
      </w:r>
      <w:r>
        <w:t xml:space="preserve">et de la puissance de calcul limité de ces derniers </w:t>
      </w:r>
      <w:r>
        <w:rPr>
          <w:spacing w:val="7"/>
        </w:rPr>
        <w:t>(C</w:t>
      </w:r>
      <w:r>
        <w:rPr>
          <w:spacing w:val="7"/>
          <w:sz w:val="19"/>
        </w:rPr>
        <w:t>OPEL</w:t>
      </w:r>
      <w:r>
        <w:rPr>
          <w:spacing w:val="7"/>
        </w:rPr>
        <w:t>,</w:t>
      </w:r>
      <w:r>
        <w:rPr>
          <w:spacing w:val="-1"/>
        </w:rPr>
        <w:t xml:space="preserve"> </w:t>
      </w:r>
      <w:r>
        <w:t>2016).</w:t>
      </w:r>
    </w:p>
    <w:commentRangeEnd w:id="24"/>
    <w:p w14:paraId="697236C2" w14:textId="77777777" w:rsidR="003F2FC5" w:rsidRDefault="00A55916">
      <w:pPr>
        <w:pStyle w:val="Corpsdetexte"/>
        <w:spacing w:before="1"/>
        <w:rPr>
          <w:sz w:val="31"/>
        </w:rPr>
      </w:pPr>
      <w:r>
        <w:rPr>
          <w:rStyle w:val="Marquedecommentaire"/>
        </w:rPr>
        <w:commentReference w:id="24"/>
      </w:r>
    </w:p>
    <w:p w14:paraId="5DAB937E" w14:textId="77777777" w:rsidR="003F2FC5" w:rsidRDefault="00C0309D">
      <w:pPr>
        <w:pStyle w:val="Corpsdetexte"/>
        <w:spacing w:line="314" w:lineRule="auto"/>
        <w:ind w:left="120" w:right="1358"/>
        <w:jc w:val="both"/>
      </w:pPr>
      <w:r>
        <w:t xml:space="preserve">Pour PJCCI, les avantages d’une telle plateforme </w:t>
      </w:r>
      <w:r>
        <w:t>seraient multiples, et on peut en énumérer plu- sieurs,</w:t>
      </w:r>
      <w:r>
        <w:rPr>
          <w:spacing w:val="-12"/>
        </w:rPr>
        <w:t xml:space="preserve"> </w:t>
      </w:r>
      <w:r>
        <w:t>sans</w:t>
      </w:r>
      <w:r>
        <w:rPr>
          <w:spacing w:val="-11"/>
        </w:rPr>
        <w:t xml:space="preserve"> </w:t>
      </w:r>
      <w:r>
        <w:t>se</w:t>
      </w:r>
      <w:r>
        <w:rPr>
          <w:spacing w:val="-11"/>
        </w:rPr>
        <w:t xml:space="preserve"> </w:t>
      </w:r>
      <w:r>
        <w:t>limiter</w:t>
      </w:r>
      <w:r>
        <w:rPr>
          <w:spacing w:val="-11"/>
        </w:rPr>
        <w:t xml:space="preserve"> </w:t>
      </w:r>
      <w:r>
        <w:t>à</w:t>
      </w:r>
      <w:r>
        <w:rPr>
          <w:spacing w:val="-11"/>
        </w:rPr>
        <w:t xml:space="preserve"> </w:t>
      </w:r>
      <w:r>
        <w:t>:</w:t>
      </w:r>
      <w:r>
        <w:rPr>
          <w:spacing w:val="-11"/>
        </w:rPr>
        <w:t xml:space="preserve"> </w:t>
      </w:r>
      <w:r>
        <w:t>contrôler</w:t>
      </w:r>
      <w:r>
        <w:rPr>
          <w:spacing w:val="-11"/>
        </w:rPr>
        <w:t xml:space="preserve"> </w:t>
      </w:r>
      <w:r>
        <w:t>et</w:t>
      </w:r>
      <w:r>
        <w:rPr>
          <w:spacing w:val="-11"/>
        </w:rPr>
        <w:t xml:space="preserve"> </w:t>
      </w:r>
      <w:r>
        <w:t>mesurer</w:t>
      </w:r>
      <w:r>
        <w:rPr>
          <w:spacing w:val="-11"/>
        </w:rPr>
        <w:t xml:space="preserve"> </w:t>
      </w:r>
      <w:r>
        <w:t>l’épandage</w:t>
      </w:r>
      <w:r>
        <w:rPr>
          <w:spacing w:val="-11"/>
        </w:rPr>
        <w:t xml:space="preserve"> </w:t>
      </w:r>
      <w:r>
        <w:t>de</w:t>
      </w:r>
      <w:r>
        <w:rPr>
          <w:spacing w:val="-11"/>
        </w:rPr>
        <w:t xml:space="preserve"> </w:t>
      </w:r>
      <w:r>
        <w:t>sel</w:t>
      </w:r>
      <w:r>
        <w:rPr>
          <w:spacing w:val="-32"/>
        </w:rPr>
        <w:t xml:space="preserve"> </w:t>
      </w:r>
      <w:r>
        <w:t>;</w:t>
      </w:r>
      <w:r>
        <w:rPr>
          <w:spacing w:val="-11"/>
        </w:rPr>
        <w:t xml:space="preserve"> </w:t>
      </w:r>
      <w:r>
        <w:t>surveiller</w:t>
      </w:r>
      <w:r>
        <w:rPr>
          <w:spacing w:val="-11"/>
        </w:rPr>
        <w:t xml:space="preserve"> </w:t>
      </w:r>
      <w:r>
        <w:t>à</w:t>
      </w:r>
      <w:r>
        <w:rPr>
          <w:spacing w:val="-11"/>
        </w:rPr>
        <w:t xml:space="preserve"> </w:t>
      </w:r>
      <w:r>
        <w:t>distance</w:t>
      </w:r>
      <w:r>
        <w:rPr>
          <w:spacing w:val="-11"/>
        </w:rPr>
        <w:t xml:space="preserve"> </w:t>
      </w:r>
      <w:r>
        <w:t>les</w:t>
      </w:r>
      <w:r>
        <w:rPr>
          <w:spacing w:val="-11"/>
        </w:rPr>
        <w:t xml:space="preserve"> </w:t>
      </w:r>
      <w:r>
        <w:t>conditions de</w:t>
      </w:r>
      <w:r>
        <w:rPr>
          <w:spacing w:val="-5"/>
        </w:rPr>
        <w:t xml:space="preserve"> </w:t>
      </w:r>
      <w:r>
        <w:t>la</w:t>
      </w:r>
      <w:r>
        <w:rPr>
          <w:spacing w:val="-5"/>
        </w:rPr>
        <w:t xml:space="preserve"> </w:t>
      </w:r>
      <w:r>
        <w:t>piste</w:t>
      </w:r>
      <w:r>
        <w:rPr>
          <w:spacing w:val="-4"/>
        </w:rPr>
        <w:t xml:space="preserve"> </w:t>
      </w:r>
      <w:r>
        <w:t>multifonctionnelle</w:t>
      </w:r>
      <w:r>
        <w:rPr>
          <w:spacing w:val="-33"/>
        </w:rPr>
        <w:t xml:space="preserve"> </w:t>
      </w:r>
      <w:r>
        <w:t>;</w:t>
      </w:r>
      <w:r>
        <w:rPr>
          <w:spacing w:val="-4"/>
        </w:rPr>
        <w:t xml:space="preserve"> </w:t>
      </w:r>
      <w:r>
        <w:t>éviter</w:t>
      </w:r>
      <w:r>
        <w:rPr>
          <w:spacing w:val="-5"/>
        </w:rPr>
        <w:t xml:space="preserve"> </w:t>
      </w:r>
      <w:r>
        <w:t>le</w:t>
      </w:r>
      <w:r>
        <w:rPr>
          <w:spacing w:val="-5"/>
        </w:rPr>
        <w:t xml:space="preserve"> </w:t>
      </w:r>
      <w:r>
        <w:t>déplacement</w:t>
      </w:r>
      <w:r>
        <w:rPr>
          <w:spacing w:val="-4"/>
        </w:rPr>
        <w:t xml:space="preserve"> </w:t>
      </w:r>
      <w:r>
        <w:t>d’un</w:t>
      </w:r>
      <w:r>
        <w:rPr>
          <w:spacing w:val="-5"/>
        </w:rPr>
        <w:t xml:space="preserve"> </w:t>
      </w:r>
      <w:r>
        <w:t>spécialiste</w:t>
      </w:r>
      <w:r>
        <w:rPr>
          <w:spacing w:val="-32"/>
        </w:rPr>
        <w:t xml:space="preserve"> </w:t>
      </w:r>
      <w:r>
        <w:t>;</w:t>
      </w:r>
      <w:r>
        <w:rPr>
          <w:spacing w:val="-5"/>
        </w:rPr>
        <w:t xml:space="preserve"> </w:t>
      </w:r>
      <w:r>
        <w:t>suivre</w:t>
      </w:r>
      <w:r>
        <w:rPr>
          <w:spacing w:val="-5"/>
        </w:rPr>
        <w:t xml:space="preserve"> </w:t>
      </w:r>
      <w:r>
        <w:t>les</w:t>
      </w:r>
      <w:r>
        <w:rPr>
          <w:spacing w:val="-4"/>
        </w:rPr>
        <w:t xml:space="preserve"> </w:t>
      </w:r>
      <w:r>
        <w:t>effets</w:t>
      </w:r>
      <w:r>
        <w:rPr>
          <w:spacing w:val="-5"/>
        </w:rPr>
        <w:t xml:space="preserve"> </w:t>
      </w:r>
      <w:r>
        <w:t>du</w:t>
      </w:r>
      <w:r>
        <w:rPr>
          <w:spacing w:val="-4"/>
        </w:rPr>
        <w:t xml:space="preserve"> </w:t>
      </w:r>
      <w:r>
        <w:t>gel</w:t>
      </w:r>
      <w:r>
        <w:rPr>
          <w:spacing w:val="-5"/>
        </w:rPr>
        <w:t xml:space="preserve"> </w:t>
      </w:r>
      <w:r>
        <w:t>et</w:t>
      </w:r>
      <w:r>
        <w:rPr>
          <w:spacing w:val="-5"/>
        </w:rPr>
        <w:t xml:space="preserve"> </w:t>
      </w:r>
      <w:r>
        <w:t xml:space="preserve">du </w:t>
      </w:r>
      <w:r>
        <w:lastRenderedPageBreak/>
        <w:t>dégel ; optimiser les couts des opérations d’entretien (déplacements, quantité) ; offrir aux</w:t>
      </w:r>
      <w:r>
        <w:rPr>
          <w:spacing w:val="-1"/>
        </w:rPr>
        <w:t xml:space="preserve"> </w:t>
      </w:r>
      <w:r>
        <w:t>usagers</w:t>
      </w:r>
    </w:p>
    <w:p w14:paraId="1A463738" w14:textId="77777777" w:rsidR="003F2FC5" w:rsidRDefault="003F2FC5">
      <w:pPr>
        <w:spacing w:line="314" w:lineRule="auto"/>
        <w:jc w:val="both"/>
        <w:sectPr w:rsidR="003F2FC5">
          <w:pgSz w:w="12240" w:h="15840"/>
          <w:pgMar w:top="1380" w:right="80" w:bottom="1060" w:left="1320" w:header="0" w:footer="863" w:gutter="0"/>
          <w:cols w:space="720"/>
        </w:sectPr>
      </w:pPr>
    </w:p>
    <w:p w14:paraId="12C12F25" w14:textId="77777777" w:rsidR="003F2FC5" w:rsidRDefault="00C0309D">
      <w:pPr>
        <w:pStyle w:val="Corpsdetexte"/>
        <w:spacing w:before="75" w:line="314" w:lineRule="auto"/>
        <w:ind w:left="120" w:right="1358"/>
        <w:jc w:val="both"/>
      </w:pPr>
      <w:r>
        <w:lastRenderedPageBreak/>
        <w:t>des</w:t>
      </w:r>
      <w:r>
        <w:rPr>
          <w:spacing w:val="-3"/>
        </w:rPr>
        <w:t xml:space="preserve"> </w:t>
      </w:r>
      <w:r>
        <w:t>conditions</w:t>
      </w:r>
      <w:r>
        <w:rPr>
          <w:spacing w:val="-2"/>
        </w:rPr>
        <w:t xml:space="preserve"> </w:t>
      </w:r>
      <w:r>
        <w:t>d’accès</w:t>
      </w:r>
      <w:r>
        <w:rPr>
          <w:spacing w:val="-3"/>
        </w:rPr>
        <w:t xml:space="preserve"> </w:t>
      </w:r>
      <w:r>
        <w:t>sécurisées</w:t>
      </w:r>
      <w:r>
        <w:rPr>
          <w:spacing w:val="-1"/>
        </w:rPr>
        <w:t xml:space="preserve"> </w:t>
      </w:r>
      <w:r>
        <w:t>et</w:t>
      </w:r>
      <w:r>
        <w:rPr>
          <w:spacing w:val="-3"/>
        </w:rPr>
        <w:t xml:space="preserve"> </w:t>
      </w:r>
      <w:r>
        <w:t>optimales</w:t>
      </w:r>
      <w:r>
        <w:rPr>
          <w:spacing w:val="-2"/>
        </w:rPr>
        <w:t xml:space="preserve"> </w:t>
      </w:r>
      <w:r>
        <w:t>même</w:t>
      </w:r>
      <w:r>
        <w:rPr>
          <w:spacing w:val="-2"/>
        </w:rPr>
        <w:t xml:space="preserve"> </w:t>
      </w:r>
      <w:r>
        <w:t>en</w:t>
      </w:r>
      <w:r>
        <w:rPr>
          <w:spacing w:val="-2"/>
        </w:rPr>
        <w:t xml:space="preserve"> </w:t>
      </w:r>
      <w:r>
        <w:t>hiver</w:t>
      </w:r>
      <w:r>
        <w:rPr>
          <w:spacing w:val="-33"/>
        </w:rPr>
        <w:t xml:space="preserve"> </w:t>
      </w:r>
      <w:r>
        <w:t>;</w:t>
      </w:r>
      <w:r>
        <w:rPr>
          <w:spacing w:val="-3"/>
        </w:rPr>
        <w:t xml:space="preserve"> </w:t>
      </w:r>
      <w:r>
        <w:t>effets</w:t>
      </w:r>
      <w:r>
        <w:rPr>
          <w:spacing w:val="-2"/>
        </w:rPr>
        <w:t xml:space="preserve"> </w:t>
      </w:r>
      <w:r>
        <w:t>environnementaux</w:t>
      </w:r>
      <w:r>
        <w:rPr>
          <w:spacing w:val="-2"/>
        </w:rPr>
        <w:t xml:space="preserve"> </w:t>
      </w:r>
      <w:r>
        <w:t>atténués</w:t>
      </w:r>
      <w:r>
        <w:rPr>
          <w:spacing w:val="-34"/>
        </w:rPr>
        <w:t xml:space="preserve"> </w:t>
      </w:r>
      <w:r>
        <w:t>; prise de décision et gestion proactive ;</w:t>
      </w:r>
      <w:r>
        <w:rPr>
          <w:spacing w:val="-41"/>
        </w:rPr>
        <w:t xml:space="preserve"> </w:t>
      </w:r>
      <w:r>
        <w:t>planification.</w:t>
      </w:r>
    </w:p>
    <w:p w14:paraId="183A6314" w14:textId="77777777" w:rsidR="003F2FC5" w:rsidRDefault="003F2FC5">
      <w:pPr>
        <w:pStyle w:val="Corpsdetexte"/>
        <w:spacing w:before="3"/>
        <w:rPr>
          <w:sz w:val="31"/>
        </w:rPr>
      </w:pPr>
    </w:p>
    <w:p w14:paraId="12F7B86E" w14:textId="77777777" w:rsidR="003F2FC5" w:rsidRDefault="00C0309D">
      <w:pPr>
        <w:pStyle w:val="Corpsdetexte"/>
        <w:spacing w:before="1" w:line="314" w:lineRule="auto"/>
        <w:ind w:left="120" w:right="1358"/>
        <w:jc w:val="both"/>
      </w:pPr>
      <w:r>
        <w:t>D’un</w:t>
      </w:r>
      <w:r>
        <w:rPr>
          <w:spacing w:val="-9"/>
        </w:rPr>
        <w:t xml:space="preserve"> </w:t>
      </w:r>
      <w:r>
        <w:t>autre</w:t>
      </w:r>
      <w:r>
        <w:rPr>
          <w:spacing w:val="-8"/>
        </w:rPr>
        <w:t xml:space="preserve"> </w:t>
      </w:r>
      <w:r>
        <w:t>côté,</w:t>
      </w:r>
      <w:r>
        <w:rPr>
          <w:spacing w:val="-9"/>
        </w:rPr>
        <w:t xml:space="preserve"> </w:t>
      </w:r>
      <w:r>
        <w:t>les</w:t>
      </w:r>
      <w:r>
        <w:rPr>
          <w:spacing w:val="-8"/>
        </w:rPr>
        <w:t xml:space="preserve"> </w:t>
      </w:r>
      <w:r>
        <w:t>défis</w:t>
      </w:r>
      <w:r>
        <w:rPr>
          <w:spacing w:val="-9"/>
        </w:rPr>
        <w:t xml:space="preserve"> </w:t>
      </w:r>
      <w:r>
        <w:t>ne</w:t>
      </w:r>
      <w:r>
        <w:rPr>
          <w:spacing w:val="-8"/>
        </w:rPr>
        <w:t xml:space="preserve"> </w:t>
      </w:r>
      <w:r>
        <w:t>sont</w:t>
      </w:r>
      <w:r>
        <w:rPr>
          <w:spacing w:val="-9"/>
        </w:rPr>
        <w:t xml:space="preserve"> </w:t>
      </w:r>
      <w:r>
        <w:t>pas</w:t>
      </w:r>
      <w:r>
        <w:rPr>
          <w:spacing w:val="-8"/>
        </w:rPr>
        <w:t xml:space="preserve"> </w:t>
      </w:r>
      <w:r>
        <w:t>à</w:t>
      </w:r>
      <w:r>
        <w:rPr>
          <w:spacing w:val="-8"/>
        </w:rPr>
        <w:t xml:space="preserve"> </w:t>
      </w:r>
      <w:r>
        <w:t>sous-évaluer</w:t>
      </w:r>
      <w:r>
        <w:rPr>
          <w:spacing w:val="-9"/>
        </w:rPr>
        <w:t xml:space="preserve"> </w:t>
      </w:r>
      <w:r>
        <w:t>:</w:t>
      </w:r>
      <w:r>
        <w:rPr>
          <w:spacing w:val="-8"/>
        </w:rPr>
        <w:t xml:space="preserve"> </w:t>
      </w:r>
      <w:r>
        <w:t>la</w:t>
      </w:r>
      <w:r>
        <w:rPr>
          <w:spacing w:val="-9"/>
        </w:rPr>
        <w:t xml:space="preserve"> </w:t>
      </w:r>
      <w:r>
        <w:t>détection</w:t>
      </w:r>
      <w:r>
        <w:rPr>
          <w:spacing w:val="-8"/>
        </w:rPr>
        <w:t xml:space="preserve"> </w:t>
      </w:r>
      <w:r>
        <w:t>doit</w:t>
      </w:r>
      <w:r>
        <w:rPr>
          <w:spacing w:val="-9"/>
        </w:rPr>
        <w:t xml:space="preserve"> </w:t>
      </w:r>
      <w:r>
        <w:t>être</w:t>
      </w:r>
      <w:r>
        <w:rPr>
          <w:spacing w:val="-8"/>
        </w:rPr>
        <w:t xml:space="preserve"> </w:t>
      </w:r>
      <w:r>
        <w:t>précise,</w:t>
      </w:r>
      <w:r>
        <w:rPr>
          <w:spacing w:val="-8"/>
        </w:rPr>
        <w:t xml:space="preserve"> </w:t>
      </w:r>
      <w:r>
        <w:t>fiable</w:t>
      </w:r>
      <w:r>
        <w:rPr>
          <w:spacing w:val="-9"/>
        </w:rPr>
        <w:t xml:space="preserve"> </w:t>
      </w:r>
      <w:r>
        <w:t>et</w:t>
      </w:r>
      <w:r>
        <w:rPr>
          <w:spacing w:val="-8"/>
        </w:rPr>
        <w:t xml:space="preserve"> </w:t>
      </w:r>
      <w:r>
        <w:t>consis- tante, tout cela afin d’assurer aux usagers un service de qualité dans un contexte</w:t>
      </w:r>
      <w:r>
        <w:rPr>
          <w:spacing w:val="-40"/>
        </w:rPr>
        <w:t xml:space="preserve"> </w:t>
      </w:r>
      <w:r>
        <w:t>sécurita</w:t>
      </w:r>
      <w:r>
        <w:t>ire.</w:t>
      </w:r>
    </w:p>
    <w:p w14:paraId="446B1659" w14:textId="77777777" w:rsidR="003F2FC5" w:rsidRDefault="003F2FC5">
      <w:pPr>
        <w:pStyle w:val="Corpsdetexte"/>
        <w:spacing w:before="7"/>
        <w:rPr>
          <w:sz w:val="34"/>
        </w:rPr>
      </w:pPr>
    </w:p>
    <w:p w14:paraId="5B452B9F" w14:textId="77777777" w:rsidR="003F2FC5" w:rsidRDefault="00C0309D">
      <w:pPr>
        <w:pStyle w:val="Titre2"/>
        <w:numPr>
          <w:ilvl w:val="1"/>
          <w:numId w:val="1"/>
        </w:numPr>
        <w:tabs>
          <w:tab w:val="left" w:pos="765"/>
          <w:tab w:val="left" w:pos="766"/>
        </w:tabs>
        <w:spacing w:before="0"/>
      </w:pPr>
      <w:bookmarkStart w:id="39" w:name="_TOC_250004"/>
      <w:bookmarkEnd w:id="39"/>
      <w:r>
        <w:t>Problématique</w:t>
      </w:r>
    </w:p>
    <w:p w14:paraId="07A7640F" w14:textId="1995425D" w:rsidR="003F2FC5" w:rsidRDefault="00C0309D">
      <w:pPr>
        <w:pStyle w:val="Corpsdetexte"/>
        <w:spacing w:before="238" w:line="314" w:lineRule="auto"/>
        <w:ind w:left="120" w:right="1358"/>
        <w:jc w:val="both"/>
      </w:pPr>
      <w:r>
        <w:t xml:space="preserve">Dans le cadre du projet pour PJCCI, une plateforme technologique sera mise à la disposition </w:t>
      </w:r>
      <w:r>
        <w:rPr>
          <w:spacing w:val="-4"/>
        </w:rPr>
        <w:t xml:space="preserve">des </w:t>
      </w:r>
      <w:r>
        <w:t>gestionnaires</w:t>
      </w:r>
      <w:r>
        <w:rPr>
          <w:spacing w:val="-6"/>
        </w:rPr>
        <w:t xml:space="preserve"> </w:t>
      </w:r>
      <w:r>
        <w:t>du</w:t>
      </w:r>
      <w:r>
        <w:rPr>
          <w:spacing w:val="-5"/>
        </w:rPr>
        <w:t xml:space="preserve"> </w:t>
      </w:r>
      <w:r>
        <w:t>pont</w:t>
      </w:r>
      <w:r>
        <w:rPr>
          <w:spacing w:val="-5"/>
        </w:rPr>
        <w:t xml:space="preserve"> </w:t>
      </w:r>
      <w:r>
        <w:t>afin</w:t>
      </w:r>
      <w:r>
        <w:rPr>
          <w:spacing w:val="-5"/>
        </w:rPr>
        <w:t xml:space="preserve"> </w:t>
      </w:r>
      <w:r>
        <w:t>de</w:t>
      </w:r>
      <w:r>
        <w:rPr>
          <w:spacing w:val="-5"/>
        </w:rPr>
        <w:t xml:space="preserve"> </w:t>
      </w:r>
      <w:r>
        <w:t>les</w:t>
      </w:r>
      <w:r>
        <w:rPr>
          <w:spacing w:val="-5"/>
        </w:rPr>
        <w:t xml:space="preserve"> </w:t>
      </w:r>
      <w:r>
        <w:t>aider</w:t>
      </w:r>
      <w:r>
        <w:rPr>
          <w:spacing w:val="-6"/>
        </w:rPr>
        <w:t xml:space="preserve"> </w:t>
      </w:r>
      <w:r>
        <w:t>à</w:t>
      </w:r>
      <w:r>
        <w:rPr>
          <w:spacing w:val="-5"/>
        </w:rPr>
        <w:t xml:space="preserve"> </w:t>
      </w:r>
      <w:r>
        <w:t>prendre</w:t>
      </w:r>
      <w:r>
        <w:rPr>
          <w:spacing w:val="-5"/>
        </w:rPr>
        <w:t xml:space="preserve"> </w:t>
      </w:r>
      <w:r>
        <w:t>les</w:t>
      </w:r>
      <w:r>
        <w:rPr>
          <w:spacing w:val="-5"/>
        </w:rPr>
        <w:t xml:space="preserve"> </w:t>
      </w:r>
      <w:r>
        <w:t>décisions</w:t>
      </w:r>
      <w:r>
        <w:rPr>
          <w:spacing w:val="-5"/>
        </w:rPr>
        <w:t xml:space="preserve"> </w:t>
      </w:r>
      <w:r>
        <w:t>les</w:t>
      </w:r>
      <w:r>
        <w:rPr>
          <w:spacing w:val="-5"/>
        </w:rPr>
        <w:t xml:space="preserve"> </w:t>
      </w:r>
      <w:r>
        <w:t>plus</w:t>
      </w:r>
      <w:r>
        <w:rPr>
          <w:spacing w:val="-5"/>
        </w:rPr>
        <w:t xml:space="preserve"> </w:t>
      </w:r>
      <w:r>
        <w:t>responsables</w:t>
      </w:r>
      <w:r>
        <w:rPr>
          <w:spacing w:val="-6"/>
        </w:rPr>
        <w:t xml:space="preserve"> </w:t>
      </w:r>
      <w:r>
        <w:t>et</w:t>
      </w:r>
      <w:r>
        <w:rPr>
          <w:spacing w:val="-5"/>
        </w:rPr>
        <w:t xml:space="preserve"> </w:t>
      </w:r>
      <w:r>
        <w:rPr>
          <w:spacing w:val="-2"/>
        </w:rPr>
        <w:t xml:space="preserve">raisonnables </w:t>
      </w:r>
      <w:r>
        <w:t>possibles. Mais la mise en service d’u</w:t>
      </w:r>
      <w:r>
        <w:t>ne solution innovante et fiable, qui concilie des algorithmes d’apprentissage profond, du temps réel, des nano</w:t>
      </w:r>
      <w:ins w:id="40" w:author="Mickaël Germain" w:date="2021-09-30T23:06:00Z">
        <w:r w:rsidR="0096173A">
          <w:t>-</w:t>
        </w:r>
      </w:ins>
      <w:del w:id="41" w:author="Mickaël Germain" w:date="2021-09-30T23:06:00Z">
        <w:r w:rsidDel="0096173A">
          <w:delText xml:space="preserve"> </w:delText>
        </w:r>
      </w:del>
      <w:r>
        <w:t xml:space="preserve">ordinateurs, et des conditions climatiques va- riables, est complexe. Dans une certaine mesure, l’essai </w:t>
      </w:r>
      <w:r>
        <w:rPr>
          <w:spacing w:val="-3"/>
        </w:rPr>
        <w:t xml:space="preserve">va </w:t>
      </w:r>
      <w:r>
        <w:t xml:space="preserve">contribuer à la recherche de solutions afin de répondre au défi pour le domaine du transport actif et durable d’être soutenu par des so- lutions technologiques fiables (opérationnelles), l’objectif étant de pouvoir offrir des services </w:t>
      </w:r>
      <w:r>
        <w:rPr>
          <w:spacing w:val="-9"/>
        </w:rPr>
        <w:t xml:space="preserve">de </w:t>
      </w:r>
      <w:r>
        <w:t>qualité et sécurit</w:t>
      </w:r>
      <w:r>
        <w:t>aires sur l’ensemble des quatre</w:t>
      </w:r>
      <w:r>
        <w:rPr>
          <w:spacing w:val="-9"/>
        </w:rPr>
        <w:t xml:space="preserve"> </w:t>
      </w:r>
      <w:r>
        <w:t>saisons.</w:t>
      </w:r>
    </w:p>
    <w:p w14:paraId="3BB63924" w14:textId="77777777" w:rsidR="003F2FC5" w:rsidRDefault="003F2FC5">
      <w:pPr>
        <w:pStyle w:val="Corpsdetexte"/>
        <w:spacing w:before="2"/>
        <w:rPr>
          <w:sz w:val="31"/>
        </w:rPr>
      </w:pPr>
    </w:p>
    <w:p w14:paraId="58BADB90" w14:textId="4F08B0AC" w:rsidR="003F2FC5" w:rsidRDefault="00C0309D">
      <w:pPr>
        <w:pStyle w:val="Corpsdetexte"/>
        <w:spacing w:line="314" w:lineRule="auto"/>
        <w:ind w:left="120" w:right="1358"/>
        <w:jc w:val="both"/>
      </w:pPr>
      <w:r>
        <w:t>La paramétrisation (des "hyper</w:t>
      </w:r>
      <w:del w:id="42" w:author="Mickaël Germain" w:date="2021-09-30T23:21:00Z">
        <w:r w:rsidDel="008B1F85">
          <w:delText xml:space="preserve"> </w:delText>
        </w:r>
      </w:del>
      <w:r>
        <w:t xml:space="preserve">paramètres") des réseaux de neurones est subtile et intuitive, </w:t>
      </w:r>
      <w:r>
        <w:rPr>
          <w:spacing w:val="-7"/>
        </w:rPr>
        <w:t xml:space="preserve">et </w:t>
      </w:r>
      <w:r>
        <w:t>requière de l’expérience. C’est un processus d’essais-erreurs qui est couteux en temps, et risqué puisqu’il n’y a auc</w:t>
      </w:r>
      <w:r>
        <w:t xml:space="preserve">une garantie de succès. La technique d’apprentissage par transfert </w:t>
      </w:r>
      <w:r>
        <w:rPr>
          <w:spacing w:val="-3"/>
        </w:rPr>
        <w:t xml:space="preserve">("Transfer </w:t>
      </w:r>
      <w:r>
        <w:t>Learning" en anglais) permet d’hériter d’une architecture qui est déjà entrainée et paramétr</w:t>
      </w:r>
      <w:del w:id="43" w:author="Mickaël Germain" w:date="2021-09-30T23:06:00Z">
        <w:r w:rsidDel="0096173A">
          <w:delText>is</w:delText>
        </w:r>
      </w:del>
      <w:r>
        <w:t>ée,</w:t>
      </w:r>
      <w:r>
        <w:rPr>
          <w:spacing w:val="-30"/>
        </w:rPr>
        <w:t xml:space="preserve"> </w:t>
      </w:r>
      <w:r>
        <w:rPr>
          <w:spacing w:val="-7"/>
        </w:rPr>
        <w:t xml:space="preserve">et </w:t>
      </w:r>
      <w:r>
        <w:t>de</w:t>
      </w:r>
      <w:r>
        <w:rPr>
          <w:spacing w:val="-7"/>
        </w:rPr>
        <w:t xml:space="preserve"> </w:t>
      </w:r>
      <w:r>
        <w:t>l’adapter</w:t>
      </w:r>
      <w:r>
        <w:rPr>
          <w:spacing w:val="-6"/>
        </w:rPr>
        <w:t xml:space="preserve"> </w:t>
      </w:r>
      <w:r>
        <w:t>à</w:t>
      </w:r>
      <w:r>
        <w:rPr>
          <w:spacing w:val="-6"/>
        </w:rPr>
        <w:t xml:space="preserve"> </w:t>
      </w:r>
      <w:r>
        <w:t>d’autres</w:t>
      </w:r>
      <w:r>
        <w:rPr>
          <w:spacing w:val="-6"/>
        </w:rPr>
        <w:t xml:space="preserve"> </w:t>
      </w:r>
      <w:r>
        <w:t>problématiques,</w:t>
      </w:r>
      <w:r>
        <w:rPr>
          <w:spacing w:val="-7"/>
        </w:rPr>
        <w:t xml:space="preserve"> </w:t>
      </w:r>
      <w:r>
        <w:t>en</w:t>
      </w:r>
      <w:r>
        <w:rPr>
          <w:spacing w:val="-6"/>
        </w:rPr>
        <w:t xml:space="preserve"> </w:t>
      </w:r>
      <w:r>
        <w:t>lui</w:t>
      </w:r>
      <w:r>
        <w:rPr>
          <w:spacing w:val="-6"/>
        </w:rPr>
        <w:t xml:space="preserve"> </w:t>
      </w:r>
      <w:r>
        <w:t>fournissant</w:t>
      </w:r>
      <w:r>
        <w:rPr>
          <w:spacing w:val="-6"/>
        </w:rPr>
        <w:t xml:space="preserve"> </w:t>
      </w:r>
      <w:r>
        <w:t>un</w:t>
      </w:r>
      <w:r>
        <w:rPr>
          <w:spacing w:val="-6"/>
        </w:rPr>
        <w:t xml:space="preserve"> </w:t>
      </w:r>
      <w:r>
        <w:t>plus</w:t>
      </w:r>
      <w:r>
        <w:rPr>
          <w:spacing w:val="-7"/>
        </w:rPr>
        <w:t xml:space="preserve"> </w:t>
      </w:r>
      <w:r>
        <w:t>petit</w:t>
      </w:r>
      <w:r>
        <w:rPr>
          <w:spacing w:val="-6"/>
        </w:rPr>
        <w:t xml:space="preserve"> </w:t>
      </w:r>
      <w:r>
        <w:t>jeu</w:t>
      </w:r>
      <w:r>
        <w:rPr>
          <w:spacing w:val="-6"/>
        </w:rPr>
        <w:t xml:space="preserve"> </w:t>
      </w:r>
      <w:r>
        <w:t>d’images</w:t>
      </w:r>
      <w:r>
        <w:rPr>
          <w:spacing w:val="-6"/>
        </w:rPr>
        <w:t xml:space="preserve"> </w:t>
      </w:r>
      <w:r>
        <w:t>(une</w:t>
      </w:r>
      <w:r>
        <w:rPr>
          <w:spacing w:val="-7"/>
        </w:rPr>
        <w:t xml:space="preserve"> </w:t>
      </w:r>
      <w:r>
        <w:t>centaine) de</w:t>
      </w:r>
      <w:r>
        <w:rPr>
          <w:spacing w:val="-6"/>
        </w:rPr>
        <w:t xml:space="preserve"> </w:t>
      </w:r>
      <w:r>
        <w:t>la</w:t>
      </w:r>
      <w:r>
        <w:rPr>
          <w:spacing w:val="-5"/>
        </w:rPr>
        <w:t xml:space="preserve"> </w:t>
      </w:r>
      <w:r>
        <w:t>nouvelle</w:t>
      </w:r>
      <w:r>
        <w:rPr>
          <w:spacing w:val="-5"/>
        </w:rPr>
        <w:t xml:space="preserve"> </w:t>
      </w:r>
      <w:r>
        <w:t>zone</w:t>
      </w:r>
      <w:r>
        <w:rPr>
          <w:spacing w:val="-5"/>
        </w:rPr>
        <w:t xml:space="preserve"> </w:t>
      </w:r>
      <w:r>
        <w:t>d’étude.</w:t>
      </w:r>
      <w:r>
        <w:rPr>
          <w:spacing w:val="-6"/>
        </w:rPr>
        <w:t xml:space="preserve"> </w:t>
      </w:r>
      <w:r>
        <w:t>Cette</w:t>
      </w:r>
      <w:r>
        <w:rPr>
          <w:spacing w:val="-5"/>
        </w:rPr>
        <w:t xml:space="preserve"> </w:t>
      </w:r>
      <w:r>
        <w:t>technique</w:t>
      </w:r>
      <w:r>
        <w:rPr>
          <w:spacing w:val="-5"/>
        </w:rPr>
        <w:t xml:space="preserve"> </w:t>
      </w:r>
      <w:r>
        <w:t>permet</w:t>
      </w:r>
      <w:r>
        <w:rPr>
          <w:spacing w:val="-5"/>
        </w:rPr>
        <w:t xml:space="preserve"> </w:t>
      </w:r>
      <w:r>
        <w:t>un</w:t>
      </w:r>
      <w:r>
        <w:rPr>
          <w:spacing w:val="-5"/>
        </w:rPr>
        <w:t xml:space="preserve"> </w:t>
      </w:r>
      <w:r>
        <w:t>gain</w:t>
      </w:r>
      <w:r>
        <w:rPr>
          <w:spacing w:val="-6"/>
        </w:rPr>
        <w:t xml:space="preserve"> </w:t>
      </w:r>
      <w:r>
        <w:t>en</w:t>
      </w:r>
      <w:r>
        <w:rPr>
          <w:spacing w:val="-5"/>
        </w:rPr>
        <w:t xml:space="preserve"> </w:t>
      </w:r>
      <w:r>
        <w:t>temps</w:t>
      </w:r>
      <w:r>
        <w:rPr>
          <w:spacing w:val="-5"/>
        </w:rPr>
        <w:t xml:space="preserve"> </w:t>
      </w:r>
      <w:r>
        <w:t>puisque</w:t>
      </w:r>
      <w:r>
        <w:rPr>
          <w:spacing w:val="-5"/>
        </w:rPr>
        <w:t xml:space="preserve"> </w:t>
      </w:r>
      <w:r>
        <w:t>la</w:t>
      </w:r>
      <w:r>
        <w:rPr>
          <w:spacing w:val="-6"/>
        </w:rPr>
        <w:t xml:space="preserve"> </w:t>
      </w:r>
      <w:r>
        <w:t>phase</w:t>
      </w:r>
      <w:r>
        <w:rPr>
          <w:spacing w:val="-5"/>
        </w:rPr>
        <w:t xml:space="preserve"> </w:t>
      </w:r>
      <w:r>
        <w:t>de</w:t>
      </w:r>
      <w:r>
        <w:rPr>
          <w:spacing w:val="-5"/>
        </w:rPr>
        <w:t xml:space="preserve"> </w:t>
      </w:r>
      <w:r>
        <w:t xml:space="preserve">concep- tion (analyse, architecture, configuration) est raccourcie de façon importante. La </w:t>
      </w:r>
      <w:r>
        <w:rPr>
          <w:spacing w:val="-2"/>
        </w:rPr>
        <w:t xml:space="preserve">problématique </w:t>
      </w:r>
      <w:r>
        <w:t>pour l’essai est de trouver l’architec</w:t>
      </w:r>
      <w:r>
        <w:t xml:space="preserve">ture qui est la plus adaptée pour répondre au besoin, et il en existe des milliers </w:t>
      </w:r>
      <w:r>
        <w:rPr>
          <w:spacing w:val="5"/>
        </w:rPr>
        <w:t>(K</w:t>
      </w:r>
      <w:r>
        <w:rPr>
          <w:spacing w:val="5"/>
          <w:sz w:val="19"/>
        </w:rPr>
        <w:t>OH</w:t>
      </w:r>
      <w:r>
        <w:rPr>
          <w:spacing w:val="5"/>
        </w:rPr>
        <w:t xml:space="preserve">, </w:t>
      </w:r>
      <w:r>
        <w:t>2018). La recherche dans la littérature permet heureusement de limiter les</w:t>
      </w:r>
      <w:r>
        <w:rPr>
          <w:spacing w:val="-2"/>
        </w:rPr>
        <w:t xml:space="preserve"> </w:t>
      </w:r>
      <w:r>
        <w:t>choix</w:t>
      </w:r>
      <w:r>
        <w:rPr>
          <w:spacing w:val="-1"/>
        </w:rPr>
        <w:t xml:space="preserve"> </w:t>
      </w:r>
      <w:r>
        <w:t>et</w:t>
      </w:r>
      <w:r>
        <w:rPr>
          <w:spacing w:val="-1"/>
        </w:rPr>
        <w:t xml:space="preserve"> </w:t>
      </w:r>
      <w:r>
        <w:t>donner</w:t>
      </w:r>
      <w:r>
        <w:rPr>
          <w:spacing w:val="-1"/>
        </w:rPr>
        <w:t xml:space="preserve"> </w:t>
      </w:r>
      <w:r>
        <w:t>des</w:t>
      </w:r>
      <w:r>
        <w:rPr>
          <w:spacing w:val="-1"/>
        </w:rPr>
        <w:t xml:space="preserve"> </w:t>
      </w:r>
      <w:r>
        <w:t>pistes</w:t>
      </w:r>
      <w:r>
        <w:rPr>
          <w:spacing w:val="-2"/>
        </w:rPr>
        <w:t xml:space="preserve"> </w:t>
      </w:r>
      <w:r>
        <w:rPr>
          <w:spacing w:val="8"/>
        </w:rPr>
        <w:t>(N</w:t>
      </w:r>
      <w:r>
        <w:rPr>
          <w:spacing w:val="8"/>
          <w:sz w:val="19"/>
        </w:rPr>
        <w:t>GUYEN</w:t>
      </w:r>
      <w:r>
        <w:rPr>
          <w:spacing w:val="18"/>
          <w:sz w:val="19"/>
        </w:rPr>
        <w:t xml:space="preserve"> </w:t>
      </w:r>
      <w:r>
        <w:t>et</w:t>
      </w:r>
      <w:r>
        <w:rPr>
          <w:spacing w:val="-1"/>
        </w:rPr>
        <w:t xml:space="preserve"> </w:t>
      </w:r>
      <w:r>
        <w:t>al.,</w:t>
      </w:r>
      <w:r>
        <w:rPr>
          <w:spacing w:val="-1"/>
        </w:rPr>
        <w:t xml:space="preserve"> </w:t>
      </w:r>
      <w:r>
        <w:t>2019</w:t>
      </w:r>
      <w:r>
        <w:rPr>
          <w:spacing w:val="-31"/>
        </w:rPr>
        <w:t xml:space="preserve"> </w:t>
      </w:r>
      <w:r>
        <w:t>;</w:t>
      </w:r>
      <w:r>
        <w:rPr>
          <w:spacing w:val="5"/>
        </w:rPr>
        <w:t xml:space="preserve"> </w:t>
      </w:r>
      <w:r>
        <w:rPr>
          <w:spacing w:val="8"/>
        </w:rPr>
        <w:t>NVIDIA,</w:t>
      </w:r>
      <w:r>
        <w:rPr>
          <w:spacing w:val="-2"/>
        </w:rPr>
        <w:t xml:space="preserve"> </w:t>
      </w:r>
      <w:r>
        <w:t>2019b</w:t>
      </w:r>
      <w:r>
        <w:rPr>
          <w:spacing w:val="-31"/>
        </w:rPr>
        <w:t xml:space="preserve"> </w:t>
      </w:r>
      <w:r>
        <w:t>;</w:t>
      </w:r>
      <w:r>
        <w:rPr>
          <w:spacing w:val="5"/>
        </w:rPr>
        <w:t xml:space="preserve"> </w:t>
      </w:r>
      <w:r>
        <w:rPr>
          <w:spacing w:val="8"/>
        </w:rPr>
        <w:t>Z</w:t>
      </w:r>
      <w:r>
        <w:rPr>
          <w:spacing w:val="8"/>
          <w:sz w:val="19"/>
        </w:rPr>
        <w:t>HENG</w:t>
      </w:r>
      <w:r>
        <w:rPr>
          <w:spacing w:val="18"/>
          <w:sz w:val="19"/>
        </w:rPr>
        <w:t xml:space="preserve"> </w:t>
      </w:r>
      <w:r>
        <w:t>et</w:t>
      </w:r>
      <w:r>
        <w:rPr>
          <w:spacing w:val="-1"/>
        </w:rPr>
        <w:t xml:space="preserve"> </w:t>
      </w:r>
      <w:r>
        <w:t>al.,</w:t>
      </w:r>
      <w:r>
        <w:rPr>
          <w:spacing w:val="-1"/>
        </w:rPr>
        <w:t xml:space="preserve"> </w:t>
      </w:r>
      <w:r>
        <w:t>2020).</w:t>
      </w:r>
    </w:p>
    <w:p w14:paraId="13861A14" w14:textId="77777777" w:rsidR="003F2FC5" w:rsidRDefault="003F2FC5">
      <w:pPr>
        <w:pStyle w:val="Corpsdetexte"/>
        <w:spacing w:before="1"/>
        <w:rPr>
          <w:sz w:val="31"/>
        </w:rPr>
      </w:pPr>
    </w:p>
    <w:p w14:paraId="1AA320EC" w14:textId="18058331" w:rsidR="003F2FC5" w:rsidRDefault="00A55916">
      <w:pPr>
        <w:pStyle w:val="Corpsdetexte"/>
        <w:spacing w:line="314" w:lineRule="auto"/>
        <w:ind w:left="120" w:right="1358"/>
        <w:jc w:val="both"/>
      </w:pPr>
      <w:r>
        <w:rPr>
          <w:noProof/>
        </w:rPr>
        <mc:AlternateContent>
          <mc:Choice Requires="wps">
            <w:drawing>
              <wp:anchor distT="0" distB="0" distL="0" distR="0" simplePos="0" relativeHeight="487589888" behindDoc="1" locked="0" layoutInCell="1" allowOverlap="1" wp14:anchorId="6ED00C64" wp14:editId="2027200E">
                <wp:simplePos x="0" y="0"/>
                <wp:positionH relativeFrom="page">
                  <wp:posOffset>914400</wp:posOffset>
                </wp:positionH>
                <wp:positionV relativeFrom="paragraph">
                  <wp:posOffset>1193800</wp:posOffset>
                </wp:positionV>
                <wp:extent cx="2377440" cy="1270"/>
                <wp:effectExtent l="0" t="0" r="0" b="0"/>
                <wp:wrapTopAndBottom/>
                <wp:docPr id="26"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70"/>
                        </a:xfrm>
                        <a:custGeom>
                          <a:avLst/>
                          <a:gdLst>
                            <a:gd name="T0" fmla="+- 0 1440 1440"/>
                            <a:gd name="T1" fmla="*/ T0 w 3744"/>
                            <a:gd name="T2" fmla="+- 0 5184 1440"/>
                            <a:gd name="T3" fmla="*/ T2 w 3744"/>
                          </a:gdLst>
                          <a:ahLst/>
                          <a:cxnLst>
                            <a:cxn ang="0">
                              <a:pos x="T1" y="0"/>
                            </a:cxn>
                            <a:cxn ang="0">
                              <a:pos x="T3" y="0"/>
                            </a:cxn>
                          </a:cxnLst>
                          <a:rect l="0" t="0" r="r" b="b"/>
                          <a:pathLst>
                            <a:path w="3744">
                              <a:moveTo>
                                <a:pt x="0" y="0"/>
                              </a:moveTo>
                              <a:lnTo>
                                <a:pt x="37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556F2" id="Freeform 24" o:spid="_x0000_s1026" style="position:absolute;margin-left:1in;margin-top:94pt;width:187.2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" path="m,l3744,e" filled="f" strokeweight=".14042mm">
                <v:path arrowok="t" o:connecttype="custom" o:connectlocs="0,0;2377440,0" o:connectangles="0,0"/>
                <w10:wrap type="topAndBottom" anchorx="page"/>
              </v:shape>
            </w:pict>
          </mc:Fallback>
        </mc:AlternateContent>
      </w:r>
      <w:r w:rsidR="00C0309D">
        <w:t>Même si les scores sont satisfaisant</w:t>
      </w:r>
      <w:ins w:id="44" w:author="Mickaël Germain" w:date="2021-09-30T23:07:00Z">
        <w:r w:rsidR="0096173A">
          <w:t>s</w:t>
        </w:r>
      </w:ins>
      <w:r w:rsidR="00C0309D">
        <w:t xml:space="preserve"> lors de la phase de test du modèle, la réalité du terrain peut surprendre.</w:t>
      </w:r>
      <w:r w:rsidR="00C0309D">
        <w:rPr>
          <w:spacing w:val="-5"/>
        </w:rPr>
        <w:t xml:space="preserve"> </w:t>
      </w:r>
      <w:r w:rsidR="00C0309D">
        <w:t>Les</w:t>
      </w:r>
      <w:r w:rsidR="00C0309D">
        <w:rPr>
          <w:spacing w:val="-5"/>
        </w:rPr>
        <w:t xml:space="preserve"> </w:t>
      </w:r>
      <w:r w:rsidR="00C0309D">
        <w:t>tests</w:t>
      </w:r>
      <w:r w:rsidR="00C0309D">
        <w:rPr>
          <w:spacing w:val="-5"/>
        </w:rPr>
        <w:t xml:space="preserve"> </w:t>
      </w:r>
      <w:r w:rsidR="00C0309D">
        <w:t>d’acceptation</w:t>
      </w:r>
      <w:r w:rsidR="00C0309D">
        <w:rPr>
          <w:spacing w:val="-5"/>
        </w:rPr>
        <w:t xml:space="preserve"> </w:t>
      </w:r>
      <w:r w:rsidR="00C0309D">
        <w:t>du</w:t>
      </w:r>
      <w:r w:rsidR="00C0309D">
        <w:rPr>
          <w:spacing w:val="-5"/>
        </w:rPr>
        <w:t xml:space="preserve"> </w:t>
      </w:r>
      <w:r w:rsidR="00C0309D">
        <w:t>modèle</w:t>
      </w:r>
      <w:r w:rsidR="00C0309D">
        <w:rPr>
          <w:spacing w:val="-5"/>
        </w:rPr>
        <w:t xml:space="preserve"> </w:t>
      </w:r>
      <w:r w:rsidR="00C0309D">
        <w:t>doivent</w:t>
      </w:r>
      <w:r w:rsidR="00C0309D">
        <w:rPr>
          <w:spacing w:val="-5"/>
        </w:rPr>
        <w:t xml:space="preserve"> </w:t>
      </w:r>
      <w:r w:rsidR="00C0309D">
        <w:t>se</w:t>
      </w:r>
      <w:r w:rsidR="00C0309D">
        <w:rPr>
          <w:spacing w:val="-5"/>
        </w:rPr>
        <w:t xml:space="preserve"> </w:t>
      </w:r>
      <w:r w:rsidR="00C0309D">
        <w:t>faire</w:t>
      </w:r>
      <w:r w:rsidR="00C0309D">
        <w:rPr>
          <w:spacing w:val="-5"/>
        </w:rPr>
        <w:t xml:space="preserve"> </w:t>
      </w:r>
      <w:r w:rsidR="00C0309D">
        <w:t>en</w:t>
      </w:r>
      <w:r w:rsidR="00C0309D">
        <w:rPr>
          <w:spacing w:val="-5"/>
        </w:rPr>
        <w:t xml:space="preserve"> </w:t>
      </w:r>
      <w:r w:rsidR="00C0309D">
        <w:t>dehors</w:t>
      </w:r>
      <w:r w:rsidR="00C0309D">
        <w:rPr>
          <w:spacing w:val="-5"/>
        </w:rPr>
        <w:t xml:space="preserve"> </w:t>
      </w:r>
      <w:r w:rsidR="00C0309D">
        <w:t>de</w:t>
      </w:r>
      <w:r w:rsidR="00C0309D">
        <w:rPr>
          <w:spacing w:val="-5"/>
        </w:rPr>
        <w:t xml:space="preserve"> </w:t>
      </w:r>
      <w:r w:rsidR="00C0309D">
        <w:t>l’environnement</w:t>
      </w:r>
      <w:r w:rsidR="00C0309D">
        <w:rPr>
          <w:spacing w:val="-5"/>
        </w:rPr>
        <w:t xml:space="preserve"> </w:t>
      </w:r>
      <w:r w:rsidR="00C0309D">
        <w:rPr>
          <w:spacing w:val="-3"/>
        </w:rPr>
        <w:t xml:space="preserve">d’en- </w:t>
      </w:r>
      <w:r w:rsidR="00C0309D">
        <w:t>trainement (laboratoire), dans les conditions réelles (lum</w:t>
      </w:r>
      <w:r w:rsidR="00C0309D">
        <w:t>inosité, angle, hauteur, etc</w:t>
      </w:r>
      <w:ins w:id="45" w:author="Mickaël Germain" w:date="2021-09-30T23:07:00Z">
        <w:r w:rsidR="0096173A">
          <w:t>.</w:t>
        </w:r>
      </w:ins>
      <w:r w:rsidR="00C0309D">
        <w:t>) sur le terrain d’implémentation. Dans le jargon de l’intelligence artificielle et des réseaux de neurone</w:t>
      </w:r>
      <w:ins w:id="46" w:author="Mickaël Germain" w:date="2021-09-30T23:07:00Z">
        <w:r w:rsidR="0096173A">
          <w:t>s</w:t>
        </w:r>
      </w:ins>
      <w:r w:rsidR="00C0309D">
        <w:t xml:space="preserve">, </w:t>
      </w:r>
      <w:r w:rsidR="00C0309D">
        <w:rPr>
          <w:spacing w:val="-3"/>
        </w:rPr>
        <w:t>c’est</w:t>
      </w:r>
      <w:r w:rsidR="00C0309D">
        <w:rPr>
          <w:spacing w:val="54"/>
        </w:rPr>
        <w:t xml:space="preserve"> </w:t>
      </w:r>
      <w:r w:rsidR="00C0309D">
        <w:t xml:space="preserve">l’inférence </w:t>
      </w:r>
      <w:r w:rsidR="00C0309D">
        <w:rPr>
          <w:vertAlign w:val="superscript"/>
        </w:rPr>
        <w:t>2</w:t>
      </w:r>
      <w:r w:rsidR="00C0309D">
        <w:t xml:space="preserve">  </w:t>
      </w:r>
      <w:r w:rsidR="00C0309D">
        <w:rPr>
          <w:spacing w:val="7"/>
        </w:rPr>
        <w:t>(C</w:t>
      </w:r>
      <w:r w:rsidR="00C0309D">
        <w:rPr>
          <w:spacing w:val="7"/>
          <w:sz w:val="19"/>
        </w:rPr>
        <w:t>OPEL</w:t>
      </w:r>
      <w:r w:rsidR="00C0309D">
        <w:rPr>
          <w:spacing w:val="7"/>
        </w:rPr>
        <w:t xml:space="preserve">, </w:t>
      </w:r>
      <w:r w:rsidR="00C0309D">
        <w:t xml:space="preserve">2016 ; </w:t>
      </w:r>
      <w:r w:rsidR="00C0309D">
        <w:rPr>
          <w:spacing w:val="8"/>
        </w:rPr>
        <w:t xml:space="preserve">NVIDIA, </w:t>
      </w:r>
      <w:r w:rsidR="00C0309D">
        <w:t xml:space="preserve">2019b). De plus, le système hôte, dans notre cas le </w:t>
      </w:r>
      <w:r w:rsidR="00C0309D">
        <w:rPr>
          <w:spacing w:val="7"/>
        </w:rPr>
        <w:t xml:space="preserve"> </w:t>
      </w:r>
      <w:r w:rsidR="00C0309D">
        <w:t>nano</w:t>
      </w:r>
    </w:p>
    <w:p w14:paraId="7F32C54A" w14:textId="77777777" w:rsidR="003F2FC5" w:rsidRDefault="00C0309D">
      <w:pPr>
        <w:spacing w:before="3" w:line="312" w:lineRule="auto"/>
        <w:ind w:left="120" w:right="1357" w:firstLine="259"/>
        <w:jc w:val="both"/>
        <w:rPr>
          <w:sz w:val="20"/>
        </w:rPr>
      </w:pPr>
      <w:r>
        <w:rPr>
          <w:sz w:val="20"/>
        </w:rPr>
        <w:t>2. Le terme "inférence" est utilisé lorsqu’un modèle, entrainé avec un échantillon de la population, est appliqué pour pouvoir donner une conclusion pour d’autres échantillons de la population (déduire un chien ou un chat sur une image).</w:t>
      </w:r>
      <w:r>
        <w:rPr>
          <w:spacing w:val="-5"/>
          <w:sz w:val="20"/>
        </w:rPr>
        <w:t xml:space="preserve"> </w:t>
      </w:r>
      <w:r>
        <w:rPr>
          <w:sz w:val="20"/>
        </w:rPr>
        <w:t>Le</w:t>
      </w:r>
      <w:r>
        <w:rPr>
          <w:spacing w:val="-4"/>
          <w:sz w:val="20"/>
        </w:rPr>
        <w:t xml:space="preserve"> </w:t>
      </w:r>
      <w:r>
        <w:rPr>
          <w:sz w:val="20"/>
        </w:rPr>
        <w:t>terme</w:t>
      </w:r>
      <w:r>
        <w:rPr>
          <w:spacing w:val="-4"/>
          <w:sz w:val="20"/>
        </w:rPr>
        <w:t xml:space="preserve"> </w:t>
      </w:r>
      <w:r>
        <w:rPr>
          <w:sz w:val="20"/>
        </w:rPr>
        <w:t>"prédicti</w:t>
      </w:r>
      <w:r>
        <w:rPr>
          <w:sz w:val="20"/>
        </w:rPr>
        <w:t>on"</w:t>
      </w:r>
      <w:r>
        <w:rPr>
          <w:spacing w:val="-4"/>
          <w:sz w:val="20"/>
        </w:rPr>
        <w:t xml:space="preserve"> </w:t>
      </w:r>
      <w:r>
        <w:rPr>
          <w:sz w:val="20"/>
        </w:rPr>
        <w:t>est</w:t>
      </w:r>
      <w:r>
        <w:rPr>
          <w:spacing w:val="-5"/>
          <w:sz w:val="20"/>
        </w:rPr>
        <w:t xml:space="preserve"> </w:t>
      </w:r>
      <w:r>
        <w:rPr>
          <w:sz w:val="20"/>
        </w:rPr>
        <w:t>utilisé</w:t>
      </w:r>
      <w:r>
        <w:rPr>
          <w:spacing w:val="-4"/>
          <w:sz w:val="20"/>
        </w:rPr>
        <w:t xml:space="preserve"> </w:t>
      </w:r>
      <w:r>
        <w:rPr>
          <w:sz w:val="20"/>
        </w:rPr>
        <w:t>lorsqu’un</w:t>
      </w:r>
      <w:r>
        <w:rPr>
          <w:spacing w:val="-4"/>
          <w:sz w:val="20"/>
        </w:rPr>
        <w:t xml:space="preserve"> </w:t>
      </w:r>
      <w:r>
        <w:rPr>
          <w:sz w:val="20"/>
        </w:rPr>
        <w:t>modèle,</w:t>
      </w:r>
      <w:r>
        <w:rPr>
          <w:spacing w:val="-4"/>
          <w:sz w:val="20"/>
        </w:rPr>
        <w:t xml:space="preserve"> </w:t>
      </w:r>
      <w:r>
        <w:rPr>
          <w:sz w:val="20"/>
        </w:rPr>
        <w:t>entrainé</w:t>
      </w:r>
      <w:r>
        <w:rPr>
          <w:spacing w:val="-4"/>
          <w:sz w:val="20"/>
        </w:rPr>
        <w:t xml:space="preserve"> </w:t>
      </w:r>
      <w:r>
        <w:rPr>
          <w:sz w:val="20"/>
        </w:rPr>
        <w:t>avec</w:t>
      </w:r>
      <w:r>
        <w:rPr>
          <w:spacing w:val="-5"/>
          <w:sz w:val="20"/>
        </w:rPr>
        <w:t xml:space="preserve"> </w:t>
      </w:r>
      <w:r>
        <w:rPr>
          <w:sz w:val="20"/>
        </w:rPr>
        <w:t>un</w:t>
      </w:r>
      <w:r>
        <w:rPr>
          <w:spacing w:val="-4"/>
          <w:sz w:val="20"/>
        </w:rPr>
        <w:t xml:space="preserve"> </w:t>
      </w:r>
      <w:r>
        <w:rPr>
          <w:sz w:val="20"/>
        </w:rPr>
        <w:t>échantillon</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population,</w:t>
      </w:r>
      <w:r>
        <w:rPr>
          <w:spacing w:val="-5"/>
          <w:sz w:val="20"/>
        </w:rPr>
        <w:t xml:space="preserve"> </w:t>
      </w:r>
      <w:r>
        <w:rPr>
          <w:sz w:val="20"/>
        </w:rPr>
        <w:t>est</w:t>
      </w:r>
      <w:r>
        <w:rPr>
          <w:spacing w:val="-4"/>
          <w:sz w:val="20"/>
        </w:rPr>
        <w:t xml:space="preserve"> </w:t>
      </w:r>
      <w:r>
        <w:rPr>
          <w:sz w:val="20"/>
        </w:rPr>
        <w:t>appliqué</w:t>
      </w:r>
    </w:p>
    <w:p w14:paraId="59C793A1" w14:textId="77777777" w:rsidR="003F2FC5" w:rsidRDefault="003F2FC5">
      <w:pPr>
        <w:spacing w:line="312" w:lineRule="auto"/>
        <w:jc w:val="both"/>
        <w:rPr>
          <w:sz w:val="20"/>
        </w:rPr>
        <w:sectPr w:rsidR="003F2FC5">
          <w:pgSz w:w="12240" w:h="15840"/>
          <w:pgMar w:top="1380" w:right="80" w:bottom="1060" w:left="1320" w:header="0" w:footer="863" w:gutter="0"/>
          <w:cols w:space="720"/>
        </w:sectPr>
      </w:pPr>
    </w:p>
    <w:p w14:paraId="5877691E" w14:textId="77777777" w:rsidR="003F2FC5" w:rsidRDefault="00C0309D">
      <w:pPr>
        <w:pStyle w:val="Corpsdetexte"/>
        <w:spacing w:before="75" w:line="314" w:lineRule="auto"/>
        <w:ind w:left="120" w:right="1358"/>
        <w:jc w:val="both"/>
      </w:pPr>
      <w:r>
        <w:lastRenderedPageBreak/>
        <w:t xml:space="preserve">ordinateur NVIDIA Jetson Nano, est conçu </w:t>
      </w:r>
      <w:r>
        <w:rPr>
          <w:spacing w:val="-3"/>
        </w:rPr>
        <w:t xml:space="preserve">avec </w:t>
      </w:r>
      <w:r>
        <w:t xml:space="preserve">une architecture matérielle limitée (GPU, </w:t>
      </w:r>
      <w:r>
        <w:rPr>
          <w:spacing w:val="-3"/>
        </w:rPr>
        <w:t xml:space="preserve">CPUs, </w:t>
      </w:r>
      <w:r>
        <w:t>mémoire, taux de transfert, alimentation).</w:t>
      </w:r>
    </w:p>
    <w:p w14:paraId="780897BC" w14:textId="77777777" w:rsidR="003F2FC5" w:rsidRDefault="003F2FC5">
      <w:pPr>
        <w:pStyle w:val="Corpsdetexte"/>
        <w:spacing w:before="3"/>
        <w:rPr>
          <w:sz w:val="31"/>
        </w:rPr>
      </w:pPr>
    </w:p>
    <w:p w14:paraId="7CB20074" w14:textId="7FF86F9D" w:rsidR="003F2FC5" w:rsidRDefault="00C0309D">
      <w:pPr>
        <w:pStyle w:val="Corpsdetexte"/>
        <w:spacing w:before="1" w:line="314" w:lineRule="auto"/>
        <w:ind w:left="120" w:right="1358"/>
        <w:jc w:val="both"/>
      </w:pPr>
      <w:r>
        <w:t>Il existe différents cadres applicatifs pour l’entrainement de modèles IA, tel</w:t>
      </w:r>
      <w:ins w:id="47" w:author="Mickaël Germain" w:date="2021-09-30T23:07:00Z">
        <w:r w:rsidR="0096173A">
          <w:t>s</w:t>
        </w:r>
      </w:ins>
      <w:r>
        <w:t xml:space="preserve"> que </w:t>
      </w:r>
      <w:r>
        <w:rPr>
          <w:spacing w:val="-3"/>
        </w:rPr>
        <w:t xml:space="preserve">PyTorch </w:t>
      </w:r>
      <w:r>
        <w:t xml:space="preserve">ou </w:t>
      </w:r>
      <w:r>
        <w:rPr>
          <w:spacing w:val="-9"/>
        </w:rPr>
        <w:t xml:space="preserve">Ten- </w:t>
      </w:r>
      <w:r>
        <w:rPr>
          <w:spacing w:val="-3"/>
        </w:rPr>
        <w:t>sorFlow.</w:t>
      </w:r>
      <w:r>
        <w:rPr>
          <w:spacing w:val="-7"/>
        </w:rPr>
        <w:t xml:space="preserve"> </w:t>
      </w:r>
      <w:r>
        <w:rPr>
          <w:spacing w:val="-3"/>
        </w:rPr>
        <w:t>L’inconvénient</w:t>
      </w:r>
      <w:r>
        <w:rPr>
          <w:spacing w:val="-7"/>
        </w:rPr>
        <w:t xml:space="preserve"> </w:t>
      </w:r>
      <w:r>
        <w:t>est</w:t>
      </w:r>
      <w:r>
        <w:rPr>
          <w:spacing w:val="-6"/>
        </w:rPr>
        <w:t xml:space="preserve"> </w:t>
      </w:r>
      <w:r>
        <w:t>d’avoir</w:t>
      </w:r>
      <w:r>
        <w:rPr>
          <w:spacing w:val="-7"/>
        </w:rPr>
        <w:t xml:space="preserve"> </w:t>
      </w:r>
      <w:r>
        <w:t>à</w:t>
      </w:r>
      <w:r>
        <w:rPr>
          <w:spacing w:val="-6"/>
        </w:rPr>
        <w:t xml:space="preserve"> </w:t>
      </w:r>
      <w:r>
        <w:t>installer</w:t>
      </w:r>
      <w:r>
        <w:rPr>
          <w:spacing w:val="-7"/>
        </w:rPr>
        <w:t xml:space="preserve"> </w:t>
      </w:r>
      <w:r>
        <w:t>pour</w:t>
      </w:r>
      <w:r>
        <w:rPr>
          <w:spacing w:val="-7"/>
        </w:rPr>
        <w:t xml:space="preserve"> </w:t>
      </w:r>
      <w:r>
        <w:t>chacun</w:t>
      </w:r>
      <w:r>
        <w:rPr>
          <w:spacing w:val="-6"/>
        </w:rPr>
        <w:t xml:space="preserve"> </w:t>
      </w:r>
      <w:r>
        <w:t>leur</w:t>
      </w:r>
      <w:r>
        <w:rPr>
          <w:spacing w:val="-7"/>
        </w:rPr>
        <w:t xml:space="preserve"> </w:t>
      </w:r>
      <w:r>
        <w:t>propre</w:t>
      </w:r>
      <w:r>
        <w:rPr>
          <w:spacing w:val="-6"/>
        </w:rPr>
        <w:t xml:space="preserve"> </w:t>
      </w:r>
      <w:r>
        <w:t>environnement</w:t>
      </w:r>
      <w:r>
        <w:rPr>
          <w:spacing w:val="-7"/>
        </w:rPr>
        <w:t xml:space="preserve"> </w:t>
      </w:r>
      <w:r>
        <w:t>de</w:t>
      </w:r>
      <w:r>
        <w:rPr>
          <w:spacing w:val="-7"/>
        </w:rPr>
        <w:t xml:space="preserve"> </w:t>
      </w:r>
      <w:r>
        <w:t>dévelop- pement et d’inférence, ce qui augmente les efforts et les c</w:t>
      </w:r>
      <w:r>
        <w:t xml:space="preserve">oûts. Le cadre applicatif ONNX a </w:t>
      </w:r>
      <w:r>
        <w:rPr>
          <w:spacing w:val="-5"/>
        </w:rPr>
        <w:t xml:space="preserve">été </w:t>
      </w:r>
      <w:r>
        <w:t xml:space="preserve">conçu pour pallier </w:t>
      </w:r>
      <w:del w:id="48" w:author="Mickaël Germain" w:date="2021-09-30T23:07:00Z">
        <w:r w:rsidDel="0096173A">
          <w:delText xml:space="preserve">à </w:delText>
        </w:r>
      </w:del>
      <w:r>
        <w:t xml:space="preserve">cette contrainte. En effet, il uniformise les architectures des modèles, et </w:t>
      </w:r>
      <w:r>
        <w:rPr>
          <w:spacing w:val="-4"/>
        </w:rPr>
        <w:t xml:space="preserve">sim- </w:t>
      </w:r>
      <w:r>
        <w:t xml:space="preserve">plifie la mise en service grâce à l’installation d’un unique cadre applicatif. NVIDIA fournit </w:t>
      </w:r>
      <w:r>
        <w:rPr>
          <w:spacing w:val="-3"/>
        </w:rPr>
        <w:t xml:space="preserve">avec </w:t>
      </w:r>
      <w:r>
        <w:t>le</w:t>
      </w:r>
      <w:r>
        <w:rPr>
          <w:spacing w:val="-7"/>
        </w:rPr>
        <w:t xml:space="preserve"> </w:t>
      </w:r>
      <w:r>
        <w:t>Jetson</w:t>
      </w:r>
      <w:r>
        <w:rPr>
          <w:spacing w:val="-7"/>
        </w:rPr>
        <w:t xml:space="preserve"> </w:t>
      </w:r>
      <w:r>
        <w:t>Nano</w:t>
      </w:r>
      <w:r>
        <w:rPr>
          <w:spacing w:val="-7"/>
        </w:rPr>
        <w:t xml:space="preserve"> </w:t>
      </w:r>
      <w:r>
        <w:t>une</w:t>
      </w:r>
      <w:r>
        <w:rPr>
          <w:spacing w:val="-7"/>
        </w:rPr>
        <w:t xml:space="preserve"> </w:t>
      </w:r>
      <w:r>
        <w:t>plateforme</w:t>
      </w:r>
      <w:r>
        <w:rPr>
          <w:spacing w:val="-7"/>
        </w:rPr>
        <w:t xml:space="preserve"> </w:t>
      </w:r>
      <w:r>
        <w:t>applicative</w:t>
      </w:r>
      <w:r>
        <w:rPr>
          <w:spacing w:val="-7"/>
        </w:rPr>
        <w:t xml:space="preserve"> </w:t>
      </w:r>
      <w:r>
        <w:t>qui</w:t>
      </w:r>
      <w:r>
        <w:rPr>
          <w:spacing w:val="-7"/>
        </w:rPr>
        <w:t xml:space="preserve"> </w:t>
      </w:r>
      <w:r>
        <w:t>supporte</w:t>
      </w:r>
      <w:r>
        <w:rPr>
          <w:spacing w:val="-6"/>
        </w:rPr>
        <w:t xml:space="preserve"> </w:t>
      </w:r>
      <w:r>
        <w:t>les</w:t>
      </w:r>
      <w:r>
        <w:rPr>
          <w:spacing w:val="-7"/>
        </w:rPr>
        <w:t xml:space="preserve"> </w:t>
      </w:r>
      <w:r>
        <w:t>modèles</w:t>
      </w:r>
      <w:r>
        <w:rPr>
          <w:spacing w:val="-7"/>
        </w:rPr>
        <w:t xml:space="preserve"> </w:t>
      </w:r>
      <w:r>
        <w:t>convertis</w:t>
      </w:r>
      <w:r>
        <w:rPr>
          <w:spacing w:val="-7"/>
        </w:rPr>
        <w:t xml:space="preserve"> </w:t>
      </w:r>
      <w:r>
        <w:t>au</w:t>
      </w:r>
      <w:r>
        <w:rPr>
          <w:spacing w:val="-7"/>
        </w:rPr>
        <w:t xml:space="preserve"> </w:t>
      </w:r>
      <w:r>
        <w:t>format</w:t>
      </w:r>
      <w:r>
        <w:rPr>
          <w:spacing w:val="-7"/>
        </w:rPr>
        <w:t xml:space="preserve"> </w:t>
      </w:r>
      <w:r>
        <w:t>ONNX,</w:t>
      </w:r>
      <w:r>
        <w:rPr>
          <w:spacing w:val="-7"/>
        </w:rPr>
        <w:t xml:space="preserve"> </w:t>
      </w:r>
      <w:r>
        <w:t>et offre donc une solution supportant l’interopérationabilité des modèles</w:t>
      </w:r>
      <w:r>
        <w:rPr>
          <w:spacing w:val="-14"/>
        </w:rPr>
        <w:t xml:space="preserve"> </w:t>
      </w:r>
      <w:r>
        <w:t>IA.</w:t>
      </w:r>
    </w:p>
    <w:p w14:paraId="53C85767" w14:textId="77777777" w:rsidR="003F2FC5" w:rsidRDefault="003F2FC5">
      <w:pPr>
        <w:pStyle w:val="Corpsdetexte"/>
        <w:spacing w:before="5"/>
        <w:rPr>
          <w:sz w:val="34"/>
        </w:rPr>
      </w:pPr>
    </w:p>
    <w:p w14:paraId="47CDEE99" w14:textId="77777777" w:rsidR="003F2FC5" w:rsidRDefault="00C0309D">
      <w:pPr>
        <w:pStyle w:val="Titre2"/>
        <w:numPr>
          <w:ilvl w:val="1"/>
          <w:numId w:val="1"/>
        </w:numPr>
        <w:tabs>
          <w:tab w:val="left" w:pos="765"/>
          <w:tab w:val="left" w:pos="766"/>
        </w:tabs>
      </w:pPr>
      <w:bookmarkStart w:id="49" w:name="_TOC_250003"/>
      <w:bookmarkEnd w:id="49"/>
      <w:r>
        <w:t>Objectifs</w:t>
      </w:r>
    </w:p>
    <w:p w14:paraId="424737CD" w14:textId="08389FE6" w:rsidR="003F2FC5" w:rsidRDefault="00C0309D">
      <w:pPr>
        <w:pStyle w:val="Corpsdetexte"/>
        <w:spacing w:before="237" w:line="314" w:lineRule="auto"/>
        <w:ind w:left="120" w:right="1358"/>
        <w:jc w:val="both"/>
      </w:pPr>
      <w:r>
        <w:rPr>
          <w:spacing w:val="-3"/>
        </w:rPr>
        <w:t>L’objectif</w:t>
      </w:r>
      <w:r>
        <w:rPr>
          <w:spacing w:val="-7"/>
        </w:rPr>
        <w:t xml:space="preserve"> </w:t>
      </w:r>
      <w:r>
        <w:t>principal</w:t>
      </w:r>
      <w:r>
        <w:rPr>
          <w:spacing w:val="-7"/>
        </w:rPr>
        <w:t xml:space="preserve"> </w:t>
      </w:r>
      <w:r>
        <w:t>de</w:t>
      </w:r>
      <w:r>
        <w:rPr>
          <w:spacing w:val="-6"/>
        </w:rPr>
        <w:t xml:space="preserve"> </w:t>
      </w:r>
      <w:r>
        <w:t>cet</w:t>
      </w:r>
      <w:r>
        <w:rPr>
          <w:spacing w:val="-7"/>
        </w:rPr>
        <w:t xml:space="preserve"> </w:t>
      </w:r>
      <w:r>
        <w:t>essai</w:t>
      </w:r>
      <w:r>
        <w:rPr>
          <w:spacing w:val="-6"/>
        </w:rPr>
        <w:t xml:space="preserve"> </w:t>
      </w:r>
      <w:r>
        <w:t>consiste</w:t>
      </w:r>
      <w:r>
        <w:rPr>
          <w:spacing w:val="-7"/>
        </w:rPr>
        <w:t xml:space="preserve"> </w:t>
      </w:r>
      <w:r>
        <w:t>a</w:t>
      </w:r>
      <w:r>
        <w:rPr>
          <w:spacing w:val="-6"/>
        </w:rPr>
        <w:t xml:space="preserve"> </w:t>
      </w:r>
      <w:r>
        <w:t>étudier</w:t>
      </w:r>
      <w:r>
        <w:rPr>
          <w:spacing w:val="-7"/>
        </w:rPr>
        <w:t xml:space="preserve"> </w:t>
      </w:r>
      <w:r>
        <w:t>la</w:t>
      </w:r>
      <w:r>
        <w:rPr>
          <w:spacing w:val="-6"/>
        </w:rPr>
        <w:t xml:space="preserve"> </w:t>
      </w:r>
      <w:r>
        <w:t>capacité</w:t>
      </w:r>
      <w:r>
        <w:rPr>
          <w:spacing w:val="-7"/>
        </w:rPr>
        <w:t xml:space="preserve"> </w:t>
      </w:r>
      <w:r>
        <w:t>du</w:t>
      </w:r>
      <w:r>
        <w:rPr>
          <w:spacing w:val="-6"/>
        </w:rPr>
        <w:t xml:space="preserve"> </w:t>
      </w:r>
      <w:r>
        <w:t>nano</w:t>
      </w:r>
      <w:ins w:id="50" w:author="Mickaël Germain" w:date="2021-09-30T23:06:00Z">
        <w:r w:rsidR="0096173A">
          <w:rPr>
            <w:spacing w:val="-7"/>
          </w:rPr>
          <w:t>-</w:t>
        </w:r>
      </w:ins>
      <w:del w:id="51" w:author="Mickaël Germain" w:date="2021-09-30T23:06:00Z">
        <w:r w:rsidDel="0096173A">
          <w:rPr>
            <w:spacing w:val="-7"/>
          </w:rPr>
          <w:delText xml:space="preserve"> </w:delText>
        </w:r>
      </w:del>
      <w:r>
        <w:t>ordinateur</w:t>
      </w:r>
      <w:r>
        <w:rPr>
          <w:spacing w:val="-6"/>
        </w:rPr>
        <w:t xml:space="preserve"> </w:t>
      </w:r>
      <w:r>
        <w:t>du</w:t>
      </w:r>
      <w:r>
        <w:rPr>
          <w:spacing w:val="-7"/>
        </w:rPr>
        <w:t xml:space="preserve"> </w:t>
      </w:r>
      <w:r>
        <w:t>fa</w:t>
      </w:r>
      <w:r>
        <w:t>bricant</w:t>
      </w:r>
      <w:r>
        <w:rPr>
          <w:spacing w:val="-7"/>
        </w:rPr>
        <w:t xml:space="preserve"> </w:t>
      </w:r>
      <w:r>
        <w:rPr>
          <w:spacing w:val="-3"/>
        </w:rPr>
        <w:t xml:space="preserve">NVI- </w:t>
      </w:r>
      <w:r>
        <w:t xml:space="preserve">DIA, le Jetson Nano </w:t>
      </w:r>
      <w:r>
        <w:rPr>
          <w:spacing w:val="8"/>
        </w:rPr>
        <w:t xml:space="preserve">(NVIDIA, </w:t>
      </w:r>
      <w:r>
        <w:t>2019a), à exécuter, en temps réel, une architecture de réseau de neurones</w:t>
      </w:r>
      <w:r>
        <w:rPr>
          <w:spacing w:val="-7"/>
        </w:rPr>
        <w:t xml:space="preserve"> </w:t>
      </w:r>
      <w:r>
        <w:t>pleinement</w:t>
      </w:r>
      <w:r>
        <w:rPr>
          <w:spacing w:val="-7"/>
        </w:rPr>
        <w:t xml:space="preserve"> </w:t>
      </w:r>
      <w:r>
        <w:t>connectés</w:t>
      </w:r>
      <w:r>
        <w:rPr>
          <w:spacing w:val="-6"/>
        </w:rPr>
        <w:t xml:space="preserve"> </w:t>
      </w:r>
      <w:r>
        <w:t>(FCNN)</w:t>
      </w:r>
      <w:r>
        <w:rPr>
          <w:spacing w:val="-7"/>
        </w:rPr>
        <w:t xml:space="preserve"> </w:t>
      </w:r>
      <w:r>
        <w:t>entrainée</w:t>
      </w:r>
      <w:r>
        <w:rPr>
          <w:spacing w:val="-7"/>
        </w:rPr>
        <w:t xml:space="preserve"> </w:t>
      </w:r>
      <w:r>
        <w:t>à</w:t>
      </w:r>
      <w:r>
        <w:rPr>
          <w:spacing w:val="-6"/>
        </w:rPr>
        <w:t xml:space="preserve"> </w:t>
      </w:r>
      <w:r>
        <w:t>faire</w:t>
      </w:r>
      <w:r>
        <w:rPr>
          <w:spacing w:val="-7"/>
        </w:rPr>
        <w:t xml:space="preserve"> </w:t>
      </w:r>
      <w:r>
        <w:t>de</w:t>
      </w:r>
      <w:r>
        <w:rPr>
          <w:spacing w:val="-6"/>
        </w:rPr>
        <w:t xml:space="preserve"> </w:t>
      </w:r>
      <w:r>
        <w:t>la</w:t>
      </w:r>
      <w:r>
        <w:rPr>
          <w:spacing w:val="-7"/>
        </w:rPr>
        <w:t xml:space="preserve"> </w:t>
      </w:r>
      <w:r>
        <w:t>segmentation</w:t>
      </w:r>
      <w:r>
        <w:rPr>
          <w:spacing w:val="-7"/>
        </w:rPr>
        <w:t xml:space="preserve"> </w:t>
      </w:r>
      <w:r>
        <w:t>sémantique</w:t>
      </w:r>
      <w:r>
        <w:rPr>
          <w:spacing w:val="-6"/>
        </w:rPr>
        <w:t xml:space="preserve"> </w:t>
      </w:r>
      <w:r>
        <w:t xml:space="preserve">d’images et de vidéos de hautes résolutions qui sont perçues </w:t>
      </w:r>
      <w:r>
        <w:rPr>
          <w:spacing w:val="-3"/>
        </w:rPr>
        <w:t xml:space="preserve">avec </w:t>
      </w:r>
      <w:r>
        <w:t xml:space="preserve">la caméra. Une seule classe sera </w:t>
      </w:r>
      <w:r>
        <w:rPr>
          <w:spacing w:val="-3"/>
        </w:rPr>
        <w:t xml:space="preserve">extraite, </w:t>
      </w:r>
      <w:r>
        <w:t xml:space="preserve">celle représentant la piste multifonctionnelle. Les autres classes ne seront pas utilisées. Il </w:t>
      </w:r>
      <w:r>
        <w:rPr>
          <w:spacing w:val="-3"/>
        </w:rPr>
        <w:t xml:space="preserve">semble </w:t>
      </w:r>
      <w:r>
        <w:t>important de préciser que l’objectif de l’ess</w:t>
      </w:r>
      <w:r>
        <w:t xml:space="preserve">ai n’est pas d’évaluer la précision des modèles </w:t>
      </w:r>
      <w:commentRangeStart w:id="52"/>
      <w:r>
        <w:t xml:space="preserve">(IoU, F1 score) </w:t>
      </w:r>
      <w:commentRangeEnd w:id="52"/>
      <w:r w:rsidR="00A55916">
        <w:rPr>
          <w:rStyle w:val="Marquedecommentaire"/>
        </w:rPr>
        <w:commentReference w:id="52"/>
      </w:r>
      <w:r>
        <w:t xml:space="preserve">produisant la segmentation sémantique, mais de déterminer, et ce en rapport </w:t>
      </w:r>
      <w:r>
        <w:rPr>
          <w:spacing w:val="-3"/>
        </w:rPr>
        <w:t xml:space="preserve">avec </w:t>
      </w:r>
      <w:r>
        <w:t>les attentes du projet pour PJCCI, de la viabilité de pouvoir extraire la segmentation en temps réel    à parti</w:t>
      </w:r>
      <w:r>
        <w:t xml:space="preserve">r d’une vidéo de haute qualité </w:t>
      </w:r>
      <w:r>
        <w:rPr>
          <w:spacing w:val="-3"/>
        </w:rPr>
        <w:t xml:space="preserve">avec </w:t>
      </w:r>
      <w:r>
        <w:t xml:space="preserve">le Jetson Nano dans un mode opérationnel 24/7, et </w:t>
      </w:r>
      <w:r>
        <w:rPr>
          <w:spacing w:val="-8"/>
        </w:rPr>
        <w:t xml:space="preserve">de </w:t>
      </w:r>
      <w:r>
        <w:t>transmettre</w:t>
      </w:r>
      <w:r>
        <w:rPr>
          <w:spacing w:val="-4"/>
        </w:rPr>
        <w:t xml:space="preserve"> </w:t>
      </w:r>
      <w:r>
        <w:t>les</w:t>
      </w:r>
      <w:r>
        <w:rPr>
          <w:spacing w:val="-4"/>
        </w:rPr>
        <w:t xml:space="preserve"> </w:t>
      </w:r>
      <w:r>
        <w:t>délimitations</w:t>
      </w:r>
      <w:r>
        <w:rPr>
          <w:spacing w:val="-4"/>
        </w:rPr>
        <w:t xml:space="preserve"> </w:t>
      </w:r>
      <w:r>
        <w:t>de</w:t>
      </w:r>
      <w:r>
        <w:rPr>
          <w:spacing w:val="-3"/>
        </w:rPr>
        <w:t xml:space="preserve"> </w:t>
      </w:r>
      <w:r>
        <w:t>la</w:t>
      </w:r>
      <w:r>
        <w:rPr>
          <w:spacing w:val="-3"/>
        </w:rPr>
        <w:t xml:space="preserve"> </w:t>
      </w:r>
      <w:r>
        <w:t>piste</w:t>
      </w:r>
      <w:r>
        <w:rPr>
          <w:spacing w:val="-4"/>
        </w:rPr>
        <w:t xml:space="preserve"> </w:t>
      </w:r>
      <w:r>
        <w:t>multifonctionnelle</w:t>
      </w:r>
      <w:r>
        <w:rPr>
          <w:spacing w:val="-3"/>
        </w:rPr>
        <w:t xml:space="preserve"> </w:t>
      </w:r>
      <w:r>
        <w:t>à</w:t>
      </w:r>
      <w:r>
        <w:rPr>
          <w:spacing w:val="-3"/>
        </w:rPr>
        <w:t xml:space="preserve"> </w:t>
      </w:r>
      <w:r>
        <w:t>un</w:t>
      </w:r>
      <w:r>
        <w:rPr>
          <w:spacing w:val="-5"/>
        </w:rPr>
        <w:t xml:space="preserve"> </w:t>
      </w:r>
      <w:r>
        <w:t>autre</w:t>
      </w:r>
      <w:r>
        <w:rPr>
          <w:spacing w:val="-3"/>
        </w:rPr>
        <w:t xml:space="preserve"> </w:t>
      </w:r>
      <w:r>
        <w:t>programme</w:t>
      </w:r>
      <w:r>
        <w:rPr>
          <w:spacing w:val="-4"/>
        </w:rPr>
        <w:t xml:space="preserve"> </w:t>
      </w:r>
      <w:r>
        <w:t>pour</w:t>
      </w:r>
      <w:r>
        <w:rPr>
          <w:spacing w:val="-3"/>
        </w:rPr>
        <w:t xml:space="preserve"> </w:t>
      </w:r>
      <w:r>
        <w:t>détecter</w:t>
      </w:r>
      <w:r>
        <w:rPr>
          <w:spacing w:val="-3"/>
        </w:rPr>
        <w:t xml:space="preserve"> </w:t>
      </w:r>
      <w:r>
        <w:rPr>
          <w:spacing w:val="-5"/>
        </w:rPr>
        <w:t xml:space="preserve">les </w:t>
      </w:r>
      <w:r>
        <w:t>conditions de la</w:t>
      </w:r>
      <w:r>
        <w:rPr>
          <w:spacing w:val="-4"/>
        </w:rPr>
        <w:t xml:space="preserve"> </w:t>
      </w:r>
      <w:r>
        <w:t>surface.</w:t>
      </w:r>
    </w:p>
    <w:p w14:paraId="4134939B" w14:textId="77777777" w:rsidR="003F2FC5" w:rsidRDefault="003F2FC5">
      <w:pPr>
        <w:pStyle w:val="Corpsdetexte"/>
        <w:spacing w:before="1"/>
        <w:rPr>
          <w:sz w:val="31"/>
        </w:rPr>
      </w:pPr>
    </w:p>
    <w:p w14:paraId="190F7CE0" w14:textId="77777777" w:rsidR="003F2FC5" w:rsidRDefault="00C0309D">
      <w:pPr>
        <w:pStyle w:val="Corpsdetexte"/>
        <w:ind w:left="120"/>
      </w:pPr>
      <w:r>
        <w:t>Les sous-objectifs sont les suivants :</w:t>
      </w:r>
    </w:p>
    <w:p w14:paraId="02364F82" w14:textId="77777777" w:rsidR="003F2FC5" w:rsidRDefault="00C0309D">
      <w:pPr>
        <w:pStyle w:val="Corpsdetexte"/>
        <w:spacing w:before="85"/>
        <w:ind w:left="471"/>
      </w:pPr>
      <w:r>
        <w:t>—</w:t>
      </w:r>
      <w:r>
        <w:t>Évaluer les limites de la plateforme, matérielle et applicative.</w:t>
      </w:r>
    </w:p>
    <w:p w14:paraId="7894CF31" w14:textId="77777777" w:rsidR="003F2FC5" w:rsidRDefault="00C0309D">
      <w:pPr>
        <w:pStyle w:val="Corpsdetexte"/>
        <w:spacing w:before="85"/>
        <w:ind w:left="471"/>
      </w:pPr>
      <w:r>
        <w:t>—Évaluer les moyens d’optimiser la plateforme d’un point de vue matériel et applicatif.</w:t>
      </w:r>
    </w:p>
    <w:p w14:paraId="7FDD8801" w14:textId="6141B9DB" w:rsidR="003F2FC5" w:rsidRDefault="00C0309D">
      <w:pPr>
        <w:pStyle w:val="Corpsdetexte"/>
        <w:spacing w:before="85" w:line="314" w:lineRule="auto"/>
        <w:ind w:left="827" w:right="1293" w:hanging="357"/>
      </w:pPr>
      <w:r>
        <w:t>—Évaluer la possibilité de pouvoir ré entrainer l’architecture sur le nano</w:t>
      </w:r>
      <w:ins w:id="53" w:author="Mickaël Germain" w:date="2021-09-30T23:06:00Z">
        <w:r w:rsidR="0096173A">
          <w:t>-</w:t>
        </w:r>
      </w:ins>
      <w:del w:id="54" w:author="Mickaël Germain" w:date="2021-09-30T23:06:00Z">
        <w:r w:rsidDel="0096173A">
          <w:delText xml:space="preserve"> </w:delText>
        </w:r>
      </w:del>
      <w:r>
        <w:t>ordinateur dans une perspect</w:t>
      </w:r>
      <w:r>
        <w:t>ive d’apprentissage actif et continue.</w:t>
      </w:r>
    </w:p>
    <w:p w14:paraId="70B79335" w14:textId="77777777" w:rsidR="003F2FC5" w:rsidRDefault="00C0309D">
      <w:pPr>
        <w:pStyle w:val="Corpsdetexte"/>
        <w:spacing w:line="275" w:lineRule="exact"/>
        <w:ind w:left="471"/>
      </w:pPr>
      <w:r>
        <w:t>—Ré</w:t>
      </w:r>
      <w:del w:id="55" w:author="Mickaël Germain" w:date="2021-09-30T23:38:00Z">
        <w:r w:rsidDel="00A55916">
          <w:delText xml:space="preserve"> </w:delText>
        </w:r>
      </w:del>
      <w:r>
        <w:t>entrainer une architecture FCNN avec les images du site d’implémentation.</w:t>
      </w:r>
    </w:p>
    <w:p w14:paraId="4D975A67" w14:textId="2FF044EE" w:rsidR="003F2FC5" w:rsidRDefault="00C0309D">
      <w:pPr>
        <w:pStyle w:val="Corpsdetexte"/>
        <w:spacing w:before="86"/>
        <w:ind w:left="471"/>
      </w:pPr>
      <w:r>
        <w:t>—Permettre un accès à distance sécurisé au nano</w:t>
      </w:r>
      <w:ins w:id="56" w:author="Mickaël Germain" w:date="2021-09-30T23:06:00Z">
        <w:r w:rsidR="0096173A">
          <w:t>-</w:t>
        </w:r>
      </w:ins>
      <w:del w:id="57" w:author="Mickaël Germain" w:date="2021-09-30T23:06:00Z">
        <w:r w:rsidDel="0096173A">
          <w:delText xml:space="preserve"> </w:delText>
        </w:r>
      </w:del>
      <w:r>
        <w:t>ordinateur.</w:t>
      </w:r>
    </w:p>
    <w:p w14:paraId="42740EE3" w14:textId="77777777" w:rsidR="003F2FC5" w:rsidRDefault="00C0309D">
      <w:pPr>
        <w:pStyle w:val="Corpsdetexte"/>
        <w:spacing w:before="85"/>
        <w:ind w:left="471"/>
      </w:pPr>
      <w:r>
        <w:t>—Documenter l’approche, les tests, et les résultats ;</w:t>
      </w:r>
    </w:p>
    <w:p w14:paraId="796C02C3" w14:textId="77777777" w:rsidR="003F2FC5" w:rsidRDefault="003F2FC5">
      <w:pPr>
        <w:pStyle w:val="Corpsdetexte"/>
        <w:spacing w:before="9"/>
        <w:rPr>
          <w:sz w:val="38"/>
        </w:rPr>
      </w:pPr>
    </w:p>
    <w:p w14:paraId="3FB2ED0C" w14:textId="5C2DF9F9" w:rsidR="003F2FC5" w:rsidRDefault="00C0309D">
      <w:pPr>
        <w:pStyle w:val="Corpsdetexte"/>
        <w:ind w:left="120"/>
      </w:pPr>
      <w:r>
        <w:t xml:space="preserve">Il n’est pas </w:t>
      </w:r>
      <w:del w:id="58" w:author="Mickaël Germain" w:date="2021-09-30T23:25:00Z">
        <w:r w:rsidDel="000D6DC3">
          <w:delText>planifier</w:delText>
        </w:r>
      </w:del>
      <w:ins w:id="59" w:author="Mickaël Germain" w:date="2021-09-30T23:25:00Z">
        <w:r w:rsidR="000D6DC3">
          <w:t>planifié</w:t>
        </w:r>
      </w:ins>
      <w:r>
        <w:t xml:space="preserve"> d</w:t>
      </w:r>
      <w:r>
        <w:t>e faire des tests sur le site d’implémentation, ni s’intégrer avec d’autres pro-</w:t>
      </w:r>
    </w:p>
    <w:p w14:paraId="4E3CC917" w14:textId="0161F201" w:rsidR="003F2FC5" w:rsidRDefault="00A55916">
      <w:pPr>
        <w:pStyle w:val="Corpsdetexte"/>
        <w:spacing w:before="1"/>
        <w:rPr>
          <w:sz w:val="10"/>
        </w:rPr>
      </w:pPr>
      <w:r>
        <w:rPr>
          <w:noProof/>
        </w:rPr>
        <mc:AlternateContent>
          <mc:Choice Requires="wps">
            <w:drawing>
              <wp:anchor distT="0" distB="0" distL="0" distR="0" simplePos="0" relativeHeight="487590400" behindDoc="1" locked="0" layoutInCell="1" allowOverlap="1" wp14:anchorId="3E783970" wp14:editId="1EF3932D">
                <wp:simplePos x="0" y="0"/>
                <wp:positionH relativeFrom="page">
                  <wp:posOffset>914400</wp:posOffset>
                </wp:positionH>
                <wp:positionV relativeFrom="paragraph">
                  <wp:posOffset>101600</wp:posOffset>
                </wp:positionV>
                <wp:extent cx="2377440" cy="1270"/>
                <wp:effectExtent l="0" t="0" r="0" b="0"/>
                <wp:wrapTopAndBottom/>
                <wp:docPr id="2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70"/>
                        </a:xfrm>
                        <a:custGeom>
                          <a:avLst/>
                          <a:gdLst>
                            <a:gd name="T0" fmla="+- 0 1440 1440"/>
                            <a:gd name="T1" fmla="*/ T0 w 3744"/>
                            <a:gd name="T2" fmla="+- 0 5184 1440"/>
                            <a:gd name="T3" fmla="*/ T2 w 3744"/>
                          </a:gdLst>
                          <a:ahLst/>
                          <a:cxnLst>
                            <a:cxn ang="0">
                              <a:pos x="T1" y="0"/>
                            </a:cxn>
                            <a:cxn ang="0">
                              <a:pos x="T3" y="0"/>
                            </a:cxn>
                          </a:cxnLst>
                          <a:rect l="0" t="0" r="r" b="b"/>
                          <a:pathLst>
                            <a:path w="3744">
                              <a:moveTo>
                                <a:pt x="0" y="0"/>
                              </a:moveTo>
                              <a:lnTo>
                                <a:pt x="37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80BA7" id="Freeform 23" o:spid="_x0000_s1026" style="position:absolute;margin-left:1in;margin-top:8pt;width:187.2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" path="m,l3744,e" filled="f" strokeweight=".14042mm">
                <v:path arrowok="t" o:connecttype="custom" o:connectlocs="0,0;2377440,0" o:connectangles="0,0"/>
                <w10:wrap type="topAndBottom" anchorx="page"/>
              </v:shape>
            </w:pict>
          </mc:Fallback>
        </mc:AlternateContent>
      </w:r>
    </w:p>
    <w:p w14:paraId="0CFB4822" w14:textId="77777777" w:rsidR="003F2FC5" w:rsidRDefault="00C0309D">
      <w:pPr>
        <w:spacing w:before="3"/>
        <w:ind w:left="120"/>
        <w:rPr>
          <w:sz w:val="20"/>
        </w:rPr>
      </w:pPr>
      <w:r>
        <w:rPr>
          <w:sz w:val="20"/>
        </w:rPr>
        <w:t>pour déduire une valeur selon une ou plusieurs variables (la température selon la localisation et l’altitude).</w:t>
      </w:r>
    </w:p>
    <w:p w14:paraId="1F0AEC7D" w14:textId="77777777" w:rsidR="003F2FC5" w:rsidRDefault="003F2FC5">
      <w:pPr>
        <w:rPr>
          <w:sz w:val="20"/>
        </w:rPr>
        <w:sectPr w:rsidR="003F2FC5">
          <w:pgSz w:w="12240" w:h="15840"/>
          <w:pgMar w:top="1380" w:right="80" w:bottom="1060" w:left="1320" w:header="0" w:footer="863" w:gutter="0"/>
          <w:cols w:space="720"/>
        </w:sectPr>
      </w:pPr>
    </w:p>
    <w:p w14:paraId="011F2A5E" w14:textId="77777777" w:rsidR="003F2FC5" w:rsidRDefault="00C0309D">
      <w:pPr>
        <w:pStyle w:val="Corpsdetexte"/>
        <w:spacing w:before="75" w:line="314" w:lineRule="auto"/>
        <w:ind w:left="120" w:right="1358"/>
        <w:jc w:val="both"/>
      </w:pPr>
      <w:r>
        <w:lastRenderedPageBreak/>
        <w:t>grammes du projet pour PJCCI, par exemple pour détecter les conditions de la surface de la piste multifonctionnelle.</w:t>
      </w:r>
    </w:p>
    <w:p w14:paraId="23A8F90B" w14:textId="77777777" w:rsidR="003F2FC5" w:rsidRDefault="003F2FC5">
      <w:pPr>
        <w:pStyle w:val="Corpsdetexte"/>
        <w:spacing w:before="3"/>
        <w:rPr>
          <w:sz w:val="31"/>
        </w:rPr>
      </w:pPr>
    </w:p>
    <w:p w14:paraId="2466EADF" w14:textId="78DEE759" w:rsidR="003F2FC5" w:rsidRDefault="00C0309D">
      <w:pPr>
        <w:pStyle w:val="Corpsdetexte"/>
        <w:spacing w:before="1" w:line="314" w:lineRule="auto"/>
        <w:ind w:left="120" w:right="1358"/>
        <w:jc w:val="both"/>
      </w:pPr>
      <w:r>
        <w:t xml:space="preserve">Le premier sous-objectif est de déterminer quelles sont les limites de la plateforme, d’un point </w:t>
      </w:r>
      <w:r>
        <w:rPr>
          <w:spacing w:val="-6"/>
        </w:rPr>
        <w:t xml:space="preserve">de </w:t>
      </w:r>
      <w:r>
        <w:t>vue matériel (GPU, CPUs, mémoire, tran</w:t>
      </w:r>
      <w:r>
        <w:t xml:space="preserve">sfert mémoire, consommation, etc.), mais aussi applica- tif, d’un point de vue inférence. Cette phase du projet </w:t>
      </w:r>
      <w:r>
        <w:rPr>
          <w:spacing w:val="-3"/>
        </w:rPr>
        <w:t xml:space="preserve">va </w:t>
      </w:r>
      <w:r>
        <w:t>permettre d’exécuter tel que</w:t>
      </w:r>
      <w:del w:id="60" w:author="Mickaël Germain" w:date="2021-09-30T23:22:00Z">
        <w:r w:rsidDel="008B1F85">
          <w:delText>l</w:delText>
        </w:r>
      </w:del>
      <w:r>
        <w:t xml:space="preserve"> différents modèles d’architecture déjà existants, sans les ré</w:t>
      </w:r>
      <w:del w:id="61" w:author="Mickaël Germain" w:date="2021-09-30T23:08:00Z">
        <w:r w:rsidDel="0096173A">
          <w:delText xml:space="preserve"> </w:delText>
        </w:r>
      </w:del>
      <w:r>
        <w:t xml:space="preserve">entrainer, en tenant compte des éléments </w:t>
      </w:r>
      <w:r>
        <w:rPr>
          <w:spacing w:val="-3"/>
        </w:rPr>
        <w:t xml:space="preserve">docu- </w:t>
      </w:r>
      <w:r>
        <w:t xml:space="preserve">mentés dans la littérature </w:t>
      </w:r>
      <w:r>
        <w:rPr>
          <w:spacing w:val="8"/>
        </w:rPr>
        <w:t>(N</w:t>
      </w:r>
      <w:r>
        <w:rPr>
          <w:spacing w:val="8"/>
          <w:sz w:val="19"/>
        </w:rPr>
        <w:t xml:space="preserve">GUYEN </w:t>
      </w:r>
      <w:r>
        <w:t xml:space="preserve">et al., 2019 ; </w:t>
      </w:r>
      <w:r>
        <w:rPr>
          <w:spacing w:val="8"/>
        </w:rPr>
        <w:t xml:space="preserve">NVIDIA, </w:t>
      </w:r>
      <w:r>
        <w:t>2019b</w:t>
      </w:r>
      <w:r>
        <w:rPr>
          <w:spacing w:val="-51"/>
        </w:rPr>
        <w:t xml:space="preserve"> </w:t>
      </w:r>
      <w:r>
        <w:t xml:space="preserve">; </w:t>
      </w:r>
      <w:r>
        <w:rPr>
          <w:spacing w:val="8"/>
        </w:rPr>
        <w:t>Z</w:t>
      </w:r>
      <w:r>
        <w:rPr>
          <w:spacing w:val="8"/>
          <w:sz w:val="19"/>
        </w:rPr>
        <w:t xml:space="preserve">HENG </w:t>
      </w:r>
      <w:r>
        <w:t>et al., 2020).</w:t>
      </w:r>
    </w:p>
    <w:p w14:paraId="1B4D441E" w14:textId="77777777" w:rsidR="003F2FC5" w:rsidRDefault="003F2FC5">
      <w:pPr>
        <w:pStyle w:val="Corpsdetexte"/>
        <w:spacing w:before="2"/>
        <w:rPr>
          <w:sz w:val="31"/>
        </w:rPr>
      </w:pPr>
    </w:p>
    <w:p w14:paraId="7E3AFF96" w14:textId="77777777" w:rsidR="003F2FC5" w:rsidRDefault="00C0309D">
      <w:pPr>
        <w:pStyle w:val="Corpsdetexte"/>
        <w:spacing w:line="314" w:lineRule="auto"/>
        <w:ind w:left="119" w:right="1358"/>
        <w:jc w:val="both"/>
      </w:pPr>
      <w:r>
        <w:t>Un</w:t>
      </w:r>
      <w:r>
        <w:rPr>
          <w:spacing w:val="-8"/>
        </w:rPr>
        <w:t xml:space="preserve"> </w:t>
      </w:r>
      <w:r>
        <w:t>autre</w:t>
      </w:r>
      <w:r>
        <w:rPr>
          <w:spacing w:val="-7"/>
        </w:rPr>
        <w:t xml:space="preserve"> </w:t>
      </w:r>
      <w:r>
        <w:t>sous-objectif</w:t>
      </w:r>
      <w:r>
        <w:rPr>
          <w:spacing w:val="-7"/>
        </w:rPr>
        <w:t xml:space="preserve"> </w:t>
      </w:r>
      <w:r>
        <w:t>est</w:t>
      </w:r>
      <w:r>
        <w:rPr>
          <w:spacing w:val="-7"/>
        </w:rPr>
        <w:t xml:space="preserve"> </w:t>
      </w:r>
      <w:r>
        <w:t>d’optimiser</w:t>
      </w:r>
      <w:r>
        <w:rPr>
          <w:spacing w:val="-7"/>
        </w:rPr>
        <w:t xml:space="preserve"> </w:t>
      </w:r>
      <w:r>
        <w:t>ou</w:t>
      </w:r>
      <w:r>
        <w:rPr>
          <w:spacing w:val="-7"/>
        </w:rPr>
        <w:t xml:space="preserve"> </w:t>
      </w:r>
      <w:r>
        <w:t>d’adapter</w:t>
      </w:r>
      <w:r>
        <w:rPr>
          <w:spacing w:val="-8"/>
        </w:rPr>
        <w:t xml:space="preserve"> </w:t>
      </w:r>
      <w:r>
        <w:t>la</w:t>
      </w:r>
      <w:r>
        <w:rPr>
          <w:spacing w:val="-7"/>
        </w:rPr>
        <w:t xml:space="preserve"> </w:t>
      </w:r>
      <w:r>
        <w:t>plateforme,</w:t>
      </w:r>
      <w:r>
        <w:rPr>
          <w:spacing w:val="-7"/>
        </w:rPr>
        <w:t xml:space="preserve"> </w:t>
      </w:r>
      <w:r>
        <w:t>d’un</w:t>
      </w:r>
      <w:r>
        <w:rPr>
          <w:spacing w:val="-7"/>
        </w:rPr>
        <w:t xml:space="preserve"> </w:t>
      </w:r>
      <w:r>
        <w:t>point</w:t>
      </w:r>
      <w:r>
        <w:rPr>
          <w:spacing w:val="-7"/>
        </w:rPr>
        <w:t xml:space="preserve"> </w:t>
      </w:r>
      <w:r>
        <w:t>de</w:t>
      </w:r>
      <w:r>
        <w:rPr>
          <w:spacing w:val="-7"/>
        </w:rPr>
        <w:t xml:space="preserve"> </w:t>
      </w:r>
      <w:r>
        <w:t>vue</w:t>
      </w:r>
      <w:r>
        <w:rPr>
          <w:spacing w:val="-8"/>
        </w:rPr>
        <w:t xml:space="preserve"> </w:t>
      </w:r>
      <w:r>
        <w:t>matériel,</w:t>
      </w:r>
      <w:r>
        <w:rPr>
          <w:spacing w:val="-7"/>
        </w:rPr>
        <w:t xml:space="preserve"> </w:t>
      </w:r>
      <w:r>
        <w:t>mais aussi</w:t>
      </w:r>
      <w:r>
        <w:rPr>
          <w:spacing w:val="-8"/>
        </w:rPr>
        <w:t xml:space="preserve"> </w:t>
      </w:r>
      <w:r>
        <w:t>applicatif,</w:t>
      </w:r>
      <w:r>
        <w:rPr>
          <w:spacing w:val="-8"/>
        </w:rPr>
        <w:t xml:space="preserve"> </w:t>
      </w:r>
      <w:r>
        <w:t>afin</w:t>
      </w:r>
      <w:r>
        <w:rPr>
          <w:spacing w:val="-8"/>
        </w:rPr>
        <w:t xml:space="preserve"> </w:t>
      </w:r>
      <w:r>
        <w:t>d’avoir</w:t>
      </w:r>
      <w:r>
        <w:rPr>
          <w:spacing w:val="-9"/>
        </w:rPr>
        <w:t xml:space="preserve"> </w:t>
      </w:r>
      <w:r>
        <w:t>les</w:t>
      </w:r>
      <w:r>
        <w:rPr>
          <w:spacing w:val="-8"/>
        </w:rPr>
        <w:t xml:space="preserve"> </w:t>
      </w:r>
      <w:r>
        <w:t>meilleures</w:t>
      </w:r>
      <w:r>
        <w:rPr>
          <w:spacing w:val="-8"/>
        </w:rPr>
        <w:t xml:space="preserve"> </w:t>
      </w:r>
      <w:r>
        <w:t>performances</w:t>
      </w:r>
      <w:r>
        <w:rPr>
          <w:spacing w:val="-7"/>
        </w:rPr>
        <w:t xml:space="preserve"> </w:t>
      </w:r>
      <w:r>
        <w:t>et</w:t>
      </w:r>
      <w:r>
        <w:rPr>
          <w:spacing w:val="-8"/>
        </w:rPr>
        <w:t xml:space="preserve"> </w:t>
      </w:r>
      <w:r>
        <w:t>résult</w:t>
      </w:r>
      <w:r>
        <w:t>ats</w:t>
      </w:r>
      <w:r>
        <w:rPr>
          <w:spacing w:val="-8"/>
        </w:rPr>
        <w:t xml:space="preserve"> </w:t>
      </w:r>
      <w:r>
        <w:t>possibles</w:t>
      </w:r>
      <w:r>
        <w:rPr>
          <w:spacing w:val="-9"/>
        </w:rPr>
        <w:t xml:space="preserve"> </w:t>
      </w:r>
      <w:r>
        <w:t>pendant</w:t>
      </w:r>
      <w:r>
        <w:rPr>
          <w:spacing w:val="-8"/>
        </w:rPr>
        <w:t xml:space="preserve"> </w:t>
      </w:r>
      <w:r>
        <w:rPr>
          <w:spacing w:val="-2"/>
        </w:rPr>
        <w:t>l’inférence.</w:t>
      </w:r>
    </w:p>
    <w:p w14:paraId="386C0708" w14:textId="77777777" w:rsidR="003F2FC5" w:rsidRDefault="003F2FC5">
      <w:pPr>
        <w:pStyle w:val="Corpsdetexte"/>
        <w:rPr>
          <w:sz w:val="28"/>
        </w:rPr>
      </w:pPr>
    </w:p>
    <w:p w14:paraId="23567E92" w14:textId="77777777" w:rsidR="003F2FC5" w:rsidRDefault="003F2FC5">
      <w:pPr>
        <w:pStyle w:val="Corpsdetexte"/>
        <w:spacing w:before="9"/>
        <w:rPr>
          <w:sz w:val="34"/>
        </w:rPr>
      </w:pPr>
    </w:p>
    <w:p w14:paraId="48427783" w14:textId="1A5E315A" w:rsidR="003F2FC5" w:rsidRDefault="00C0309D">
      <w:pPr>
        <w:pStyle w:val="Corpsdetexte"/>
        <w:spacing w:line="314" w:lineRule="auto"/>
        <w:ind w:left="119" w:right="1358"/>
        <w:jc w:val="both"/>
      </w:pPr>
      <w:r>
        <w:t>L’un des intérêts de l’IA est de pouvoir améliorer constamment les modèles grâce au ré entrain- ment continue. L’essai va évaluer la possibilité de bénéficier de cet avantage directement sur le nano</w:t>
      </w:r>
      <w:ins w:id="62" w:author="Mickaël Germain" w:date="2021-09-30T23:06:00Z">
        <w:r w:rsidR="0096173A">
          <w:t>-</w:t>
        </w:r>
      </w:ins>
      <w:del w:id="63" w:author="Mickaël Germain" w:date="2021-09-30T23:06:00Z">
        <w:r w:rsidDel="0096173A">
          <w:delText xml:space="preserve"> </w:delText>
        </w:r>
      </w:del>
      <w:r>
        <w:t>ordinateur en tentan</w:t>
      </w:r>
      <w:r>
        <w:t>t de ré entrainer activement l’architecture avec des images de la piste multifonctionnelle re segmentées par un expert, et re générer un modèle plus précis, tout ceci en concur</w:t>
      </w:r>
      <w:ins w:id="64" w:author="Mickaël Germain" w:date="2021-09-30T23:08:00Z">
        <w:r w:rsidR="0096173A">
          <w:t>r</w:t>
        </w:r>
      </w:ins>
      <w:r>
        <w:t>ence avec l’inférence en temps réel.</w:t>
      </w:r>
    </w:p>
    <w:p w14:paraId="38EFB994" w14:textId="77777777" w:rsidR="003F2FC5" w:rsidRDefault="003F2FC5">
      <w:pPr>
        <w:pStyle w:val="Corpsdetexte"/>
        <w:spacing w:before="3"/>
        <w:rPr>
          <w:sz w:val="31"/>
        </w:rPr>
      </w:pPr>
    </w:p>
    <w:p w14:paraId="5FAF2633" w14:textId="0CC079AE" w:rsidR="003F2FC5" w:rsidRDefault="00C0309D">
      <w:pPr>
        <w:pStyle w:val="Corpsdetexte"/>
        <w:spacing w:line="314" w:lineRule="auto"/>
        <w:ind w:left="119" w:right="1358"/>
        <w:jc w:val="both"/>
      </w:pPr>
      <w:r>
        <w:t>Comme les résultats devront être disponibl</w:t>
      </w:r>
      <w:r>
        <w:t xml:space="preserve">es en tout temps, une connexion à distance sécurisée devra être mise en place. Cette connexion permettra aussi de pouvoir prendre le contrôle du </w:t>
      </w:r>
      <w:r>
        <w:rPr>
          <w:spacing w:val="-3"/>
        </w:rPr>
        <w:t>nano</w:t>
      </w:r>
      <w:ins w:id="65" w:author="Mickaël Germain" w:date="2021-09-30T23:06:00Z">
        <w:r w:rsidR="0096173A">
          <w:rPr>
            <w:spacing w:val="-3"/>
          </w:rPr>
          <w:t>-</w:t>
        </w:r>
      </w:ins>
      <w:del w:id="66" w:author="Mickaël Germain" w:date="2021-09-30T23:06:00Z">
        <w:r w:rsidDel="0096173A">
          <w:rPr>
            <w:spacing w:val="-3"/>
          </w:rPr>
          <w:delText xml:space="preserve"> </w:delText>
        </w:r>
      </w:del>
      <w:r>
        <w:t>ordinateur</w:t>
      </w:r>
      <w:r>
        <w:rPr>
          <w:spacing w:val="-4"/>
        </w:rPr>
        <w:t xml:space="preserve"> </w:t>
      </w:r>
      <w:r>
        <w:t>à</w:t>
      </w:r>
      <w:r>
        <w:rPr>
          <w:spacing w:val="-3"/>
        </w:rPr>
        <w:t xml:space="preserve"> </w:t>
      </w:r>
      <w:r>
        <w:t>distance</w:t>
      </w:r>
      <w:r>
        <w:rPr>
          <w:spacing w:val="-3"/>
        </w:rPr>
        <w:t xml:space="preserve"> </w:t>
      </w:r>
      <w:r>
        <w:t>et</w:t>
      </w:r>
      <w:r>
        <w:rPr>
          <w:spacing w:val="-3"/>
        </w:rPr>
        <w:t xml:space="preserve"> </w:t>
      </w:r>
      <w:r>
        <w:t>de</w:t>
      </w:r>
      <w:r>
        <w:rPr>
          <w:spacing w:val="-3"/>
        </w:rPr>
        <w:t xml:space="preserve"> </w:t>
      </w:r>
      <w:r>
        <w:t>l’administrer.</w:t>
      </w:r>
      <w:r>
        <w:rPr>
          <w:spacing w:val="-3"/>
        </w:rPr>
        <w:t xml:space="preserve"> </w:t>
      </w:r>
      <w:r>
        <w:t>En</w:t>
      </w:r>
      <w:r>
        <w:rPr>
          <w:spacing w:val="-4"/>
        </w:rPr>
        <w:t xml:space="preserve"> </w:t>
      </w:r>
      <w:r>
        <w:t>effet,</w:t>
      </w:r>
      <w:r>
        <w:rPr>
          <w:spacing w:val="-3"/>
        </w:rPr>
        <w:t xml:space="preserve"> </w:t>
      </w:r>
      <w:r>
        <w:t>le</w:t>
      </w:r>
      <w:r>
        <w:rPr>
          <w:spacing w:val="-3"/>
        </w:rPr>
        <w:t xml:space="preserve"> </w:t>
      </w:r>
      <w:r>
        <w:t>nano</w:t>
      </w:r>
      <w:ins w:id="67" w:author="Mickaël Germain" w:date="2021-09-30T23:06:00Z">
        <w:r w:rsidR="0096173A">
          <w:rPr>
            <w:spacing w:val="-3"/>
          </w:rPr>
          <w:t>-</w:t>
        </w:r>
      </w:ins>
      <w:del w:id="68" w:author="Mickaël Germain" w:date="2021-09-30T23:06:00Z">
        <w:r w:rsidDel="0096173A">
          <w:rPr>
            <w:spacing w:val="-3"/>
          </w:rPr>
          <w:delText xml:space="preserve"> </w:delText>
        </w:r>
      </w:del>
      <w:r>
        <w:t>ordinateur</w:t>
      </w:r>
      <w:r>
        <w:rPr>
          <w:spacing w:val="-3"/>
        </w:rPr>
        <w:t xml:space="preserve"> </w:t>
      </w:r>
      <w:r>
        <w:t>sera</w:t>
      </w:r>
      <w:r>
        <w:rPr>
          <w:spacing w:val="-3"/>
        </w:rPr>
        <w:t xml:space="preserve"> </w:t>
      </w:r>
      <w:r>
        <w:t>déployé</w:t>
      </w:r>
      <w:r>
        <w:rPr>
          <w:spacing w:val="-4"/>
        </w:rPr>
        <w:t xml:space="preserve"> </w:t>
      </w:r>
      <w:r>
        <w:t>sur</w:t>
      </w:r>
      <w:r>
        <w:rPr>
          <w:spacing w:val="-3"/>
        </w:rPr>
        <w:t xml:space="preserve"> </w:t>
      </w:r>
      <w:r>
        <w:t>le</w:t>
      </w:r>
      <w:r>
        <w:rPr>
          <w:spacing w:val="-3"/>
        </w:rPr>
        <w:t xml:space="preserve"> </w:t>
      </w:r>
      <w:r>
        <w:t>site</w:t>
      </w:r>
      <w:r>
        <w:rPr>
          <w:spacing w:val="-3"/>
        </w:rPr>
        <w:t xml:space="preserve"> d’im- </w:t>
      </w:r>
      <w:r>
        <w:t>plémentation</w:t>
      </w:r>
      <w:r>
        <w:rPr>
          <w:spacing w:val="-9"/>
        </w:rPr>
        <w:t xml:space="preserve"> </w:t>
      </w:r>
      <w:r>
        <w:t>sans</w:t>
      </w:r>
      <w:r>
        <w:rPr>
          <w:spacing w:val="-8"/>
        </w:rPr>
        <w:t xml:space="preserve"> </w:t>
      </w:r>
      <w:r>
        <w:t>les</w:t>
      </w:r>
      <w:r>
        <w:rPr>
          <w:spacing w:val="-8"/>
        </w:rPr>
        <w:t xml:space="preserve"> </w:t>
      </w:r>
      <w:r>
        <w:t>périphériques</w:t>
      </w:r>
      <w:r>
        <w:rPr>
          <w:spacing w:val="-8"/>
        </w:rPr>
        <w:t xml:space="preserve"> </w:t>
      </w:r>
      <w:r>
        <w:t>standards,</w:t>
      </w:r>
      <w:r>
        <w:rPr>
          <w:spacing w:val="-8"/>
        </w:rPr>
        <w:t xml:space="preserve"> </w:t>
      </w:r>
      <w:r>
        <w:t>tel</w:t>
      </w:r>
      <w:r>
        <w:rPr>
          <w:spacing w:val="-8"/>
        </w:rPr>
        <w:t xml:space="preserve"> </w:t>
      </w:r>
      <w:r>
        <w:t>qu’un</w:t>
      </w:r>
      <w:r>
        <w:rPr>
          <w:spacing w:val="-8"/>
        </w:rPr>
        <w:t xml:space="preserve"> </w:t>
      </w:r>
      <w:r>
        <w:t>clavier,</w:t>
      </w:r>
      <w:r>
        <w:rPr>
          <w:spacing w:val="-8"/>
        </w:rPr>
        <w:t xml:space="preserve"> </w:t>
      </w:r>
      <w:r>
        <w:t>souris</w:t>
      </w:r>
      <w:r>
        <w:rPr>
          <w:spacing w:val="-8"/>
        </w:rPr>
        <w:t xml:space="preserve"> </w:t>
      </w:r>
      <w:r>
        <w:t>ou</w:t>
      </w:r>
      <w:r>
        <w:rPr>
          <w:spacing w:val="-8"/>
        </w:rPr>
        <w:t xml:space="preserve"> </w:t>
      </w:r>
      <w:r>
        <w:t>écran.</w:t>
      </w:r>
      <w:r>
        <w:rPr>
          <w:spacing w:val="-8"/>
        </w:rPr>
        <w:t xml:space="preserve"> </w:t>
      </w:r>
      <w:r>
        <w:t>Le</w:t>
      </w:r>
      <w:r>
        <w:rPr>
          <w:spacing w:val="-8"/>
        </w:rPr>
        <w:t xml:space="preserve"> </w:t>
      </w:r>
      <w:r>
        <w:t>type</w:t>
      </w:r>
      <w:r>
        <w:rPr>
          <w:spacing w:val="-8"/>
        </w:rPr>
        <w:t xml:space="preserve"> </w:t>
      </w:r>
      <w:r>
        <w:t>de</w:t>
      </w:r>
      <w:r>
        <w:rPr>
          <w:spacing w:val="-8"/>
        </w:rPr>
        <w:t xml:space="preserve"> </w:t>
      </w:r>
      <w:r>
        <w:t>réseau adéquat, soit Ethernet ou cellulaire (carte SIM réseau 3g/4g), sera</w:t>
      </w:r>
      <w:r>
        <w:rPr>
          <w:spacing w:val="-16"/>
        </w:rPr>
        <w:t xml:space="preserve"> </w:t>
      </w:r>
      <w:r>
        <w:t>évalué.</w:t>
      </w:r>
    </w:p>
    <w:p w14:paraId="5D595EA6" w14:textId="77777777" w:rsidR="003F2FC5" w:rsidRDefault="003F2FC5">
      <w:pPr>
        <w:pStyle w:val="Corpsdetexte"/>
        <w:spacing w:before="2"/>
        <w:rPr>
          <w:sz w:val="31"/>
        </w:rPr>
      </w:pPr>
    </w:p>
    <w:p w14:paraId="4890E444" w14:textId="77777777" w:rsidR="003F2FC5" w:rsidRDefault="00C0309D">
      <w:pPr>
        <w:pStyle w:val="Corpsdetexte"/>
        <w:spacing w:before="1" w:line="314" w:lineRule="auto"/>
        <w:ind w:left="119" w:right="1358"/>
        <w:jc w:val="both"/>
      </w:pPr>
      <w:r>
        <w:t>L’approche, les tests, et les résultats sont documentés. Il y aura beau</w:t>
      </w:r>
      <w:r>
        <w:t xml:space="preserve">coup d’activités relatives à la conception et aux tests, le cheminement complet n’est pas fourni. Une synthèse est préférée et les informations les plus pertinentes sont incluses. Les détails de l’installation de l’environnement </w:t>
      </w:r>
      <w:r>
        <w:rPr>
          <w:spacing w:val="-8"/>
        </w:rPr>
        <w:t xml:space="preserve">de </w:t>
      </w:r>
      <w:r>
        <w:t>développement et des app</w:t>
      </w:r>
      <w:r>
        <w:t>lications, librairies et autres dépendances nécessaires sont inclus, ainsi que</w:t>
      </w:r>
      <w:r>
        <w:rPr>
          <w:spacing w:val="-4"/>
        </w:rPr>
        <w:t xml:space="preserve"> </w:t>
      </w:r>
      <w:r>
        <w:t>ceux</w:t>
      </w:r>
      <w:r>
        <w:rPr>
          <w:spacing w:val="-4"/>
        </w:rPr>
        <w:t xml:space="preserve"> </w:t>
      </w:r>
      <w:r>
        <w:t>de</w:t>
      </w:r>
      <w:r>
        <w:rPr>
          <w:spacing w:val="-4"/>
        </w:rPr>
        <w:t xml:space="preserve"> </w:t>
      </w:r>
      <w:r>
        <w:t>la</w:t>
      </w:r>
      <w:r>
        <w:rPr>
          <w:spacing w:val="-4"/>
        </w:rPr>
        <w:t xml:space="preserve"> </w:t>
      </w:r>
      <w:r>
        <w:t>configuration.</w:t>
      </w:r>
      <w:r>
        <w:rPr>
          <w:spacing w:val="-4"/>
        </w:rPr>
        <w:t xml:space="preserve"> </w:t>
      </w:r>
      <w:r>
        <w:t>Dans</w:t>
      </w:r>
      <w:r>
        <w:rPr>
          <w:spacing w:val="-4"/>
        </w:rPr>
        <w:t xml:space="preserve"> </w:t>
      </w:r>
      <w:r>
        <w:t>le</w:t>
      </w:r>
      <w:r>
        <w:rPr>
          <w:spacing w:val="-3"/>
        </w:rPr>
        <w:t xml:space="preserve"> </w:t>
      </w:r>
      <w:r>
        <w:t>cas</w:t>
      </w:r>
      <w:r>
        <w:rPr>
          <w:spacing w:val="-4"/>
        </w:rPr>
        <w:t xml:space="preserve"> </w:t>
      </w:r>
      <w:r>
        <w:t>où</w:t>
      </w:r>
      <w:r>
        <w:rPr>
          <w:spacing w:val="-4"/>
        </w:rPr>
        <w:t xml:space="preserve"> </w:t>
      </w:r>
      <w:r>
        <w:t>l’objectif</w:t>
      </w:r>
      <w:r>
        <w:rPr>
          <w:spacing w:val="-4"/>
        </w:rPr>
        <w:t xml:space="preserve"> </w:t>
      </w:r>
      <w:r>
        <w:t>principal</w:t>
      </w:r>
      <w:r>
        <w:rPr>
          <w:spacing w:val="-4"/>
        </w:rPr>
        <w:t xml:space="preserve"> </w:t>
      </w:r>
      <w:r>
        <w:t>n’est</w:t>
      </w:r>
      <w:r>
        <w:rPr>
          <w:spacing w:val="-4"/>
        </w:rPr>
        <w:t xml:space="preserve"> </w:t>
      </w:r>
      <w:r>
        <w:t>pas</w:t>
      </w:r>
      <w:r>
        <w:rPr>
          <w:spacing w:val="-4"/>
        </w:rPr>
        <w:t xml:space="preserve"> </w:t>
      </w:r>
      <w:r>
        <w:t>atteint,</w:t>
      </w:r>
      <w:r>
        <w:rPr>
          <w:spacing w:val="-3"/>
        </w:rPr>
        <w:t xml:space="preserve"> </w:t>
      </w:r>
      <w:r>
        <w:t>ou</w:t>
      </w:r>
      <w:r>
        <w:rPr>
          <w:spacing w:val="-4"/>
        </w:rPr>
        <w:t xml:space="preserve"> </w:t>
      </w:r>
      <w:r>
        <w:t>partiellement, la/les raison/s de l’échec sont spécifiées et des pistes de solutions potentie</w:t>
      </w:r>
      <w:r>
        <w:t>lles</w:t>
      </w:r>
      <w:r>
        <w:rPr>
          <w:spacing w:val="-31"/>
        </w:rPr>
        <w:t xml:space="preserve"> </w:t>
      </w:r>
      <w:r>
        <w:t>proposées.</w:t>
      </w:r>
    </w:p>
    <w:p w14:paraId="7991D5FF" w14:textId="77777777" w:rsidR="003F2FC5" w:rsidRDefault="003F2FC5">
      <w:pPr>
        <w:spacing w:line="314" w:lineRule="auto"/>
        <w:jc w:val="both"/>
        <w:sectPr w:rsidR="003F2FC5">
          <w:pgSz w:w="12240" w:h="15840"/>
          <w:pgMar w:top="1380" w:right="80" w:bottom="1060" w:left="1320" w:header="0" w:footer="863" w:gutter="0"/>
          <w:cols w:space="720"/>
        </w:sectPr>
      </w:pPr>
    </w:p>
    <w:p w14:paraId="6ACB9AE9" w14:textId="77777777" w:rsidR="003F2FC5" w:rsidRDefault="00C0309D">
      <w:pPr>
        <w:pStyle w:val="Titre1"/>
      </w:pPr>
      <w:bookmarkStart w:id="69" w:name="_TOC_250002"/>
      <w:bookmarkEnd w:id="69"/>
      <w:r>
        <w:lastRenderedPageBreak/>
        <w:t>Références</w:t>
      </w:r>
    </w:p>
    <w:p w14:paraId="2002BF7A" w14:textId="77777777" w:rsidR="003F2FC5" w:rsidRPr="0096173A" w:rsidRDefault="00C0309D">
      <w:pPr>
        <w:spacing w:before="311" w:line="314" w:lineRule="auto"/>
        <w:ind w:left="840" w:right="1357" w:hanging="715"/>
        <w:jc w:val="both"/>
        <w:rPr>
          <w:rFonts w:ascii="Courier New"/>
          <w:sz w:val="20"/>
          <w:lang w:val="en-CA"/>
        </w:rPr>
      </w:pPr>
      <w:r>
        <w:rPr>
          <w:spacing w:val="9"/>
          <w:sz w:val="24"/>
        </w:rPr>
        <w:t>A</w:t>
      </w:r>
      <w:r>
        <w:rPr>
          <w:spacing w:val="9"/>
          <w:sz w:val="19"/>
        </w:rPr>
        <w:t>BOUZAHIR</w:t>
      </w:r>
      <w:r>
        <w:rPr>
          <w:spacing w:val="9"/>
          <w:sz w:val="24"/>
        </w:rPr>
        <w:t xml:space="preserve">, </w:t>
      </w:r>
      <w:r>
        <w:rPr>
          <w:sz w:val="24"/>
        </w:rPr>
        <w:t xml:space="preserve">S., </w:t>
      </w:r>
      <w:r>
        <w:rPr>
          <w:spacing w:val="8"/>
          <w:sz w:val="24"/>
        </w:rPr>
        <w:t>S</w:t>
      </w:r>
      <w:r>
        <w:rPr>
          <w:spacing w:val="8"/>
          <w:sz w:val="19"/>
        </w:rPr>
        <w:t>ADIK</w:t>
      </w:r>
      <w:r>
        <w:rPr>
          <w:spacing w:val="8"/>
          <w:sz w:val="24"/>
        </w:rPr>
        <w:t xml:space="preserve">, </w:t>
      </w:r>
      <w:r>
        <w:rPr>
          <w:sz w:val="24"/>
        </w:rPr>
        <w:t xml:space="preserve">M. &amp; </w:t>
      </w:r>
      <w:r>
        <w:rPr>
          <w:spacing w:val="8"/>
          <w:sz w:val="24"/>
        </w:rPr>
        <w:t>S</w:t>
      </w:r>
      <w:r>
        <w:rPr>
          <w:spacing w:val="8"/>
          <w:sz w:val="19"/>
        </w:rPr>
        <w:t>ABIR</w:t>
      </w:r>
      <w:r>
        <w:rPr>
          <w:spacing w:val="8"/>
          <w:sz w:val="24"/>
        </w:rPr>
        <w:t xml:space="preserve">, </w:t>
      </w:r>
      <w:r>
        <w:rPr>
          <w:sz w:val="24"/>
        </w:rPr>
        <w:t xml:space="preserve">E. (2017). </w:t>
      </w:r>
      <w:r w:rsidRPr="0096173A">
        <w:rPr>
          <w:sz w:val="24"/>
          <w:lang w:val="en-CA"/>
        </w:rPr>
        <w:t xml:space="preserve">IoT-Empowered Smart Agriculture : A Real- </w:t>
      </w:r>
      <w:r w:rsidRPr="0096173A">
        <w:rPr>
          <w:spacing w:val="-3"/>
          <w:sz w:val="24"/>
          <w:lang w:val="en-CA"/>
        </w:rPr>
        <w:t xml:space="preserve">Time </w:t>
      </w:r>
      <w:r w:rsidRPr="0096173A">
        <w:rPr>
          <w:sz w:val="24"/>
          <w:lang w:val="en-CA"/>
        </w:rPr>
        <w:t xml:space="preserve">Light-Weight Embedded Segmentation System. </w:t>
      </w:r>
      <w:r w:rsidRPr="0096173A">
        <w:rPr>
          <w:i/>
          <w:sz w:val="24"/>
          <w:lang w:val="en-CA"/>
        </w:rPr>
        <w:t>Lecture Notes in Computer Science (including</w:t>
      </w:r>
      <w:r w:rsidRPr="0096173A">
        <w:rPr>
          <w:i/>
          <w:spacing w:val="-8"/>
          <w:sz w:val="24"/>
          <w:lang w:val="en-CA"/>
        </w:rPr>
        <w:t xml:space="preserve"> </w:t>
      </w:r>
      <w:r w:rsidRPr="0096173A">
        <w:rPr>
          <w:i/>
          <w:sz w:val="24"/>
          <w:lang w:val="en-CA"/>
        </w:rPr>
        <w:t>subseries</w:t>
      </w:r>
      <w:r w:rsidRPr="0096173A">
        <w:rPr>
          <w:i/>
          <w:spacing w:val="-7"/>
          <w:sz w:val="24"/>
          <w:lang w:val="en-CA"/>
        </w:rPr>
        <w:t xml:space="preserve"> </w:t>
      </w:r>
      <w:r w:rsidRPr="0096173A">
        <w:rPr>
          <w:i/>
          <w:sz w:val="24"/>
          <w:lang w:val="en-CA"/>
        </w:rPr>
        <w:t>Lecture</w:t>
      </w:r>
      <w:r w:rsidRPr="0096173A">
        <w:rPr>
          <w:i/>
          <w:spacing w:val="-7"/>
          <w:sz w:val="24"/>
          <w:lang w:val="en-CA"/>
        </w:rPr>
        <w:t xml:space="preserve"> </w:t>
      </w:r>
      <w:r w:rsidRPr="0096173A">
        <w:rPr>
          <w:i/>
          <w:sz w:val="24"/>
          <w:lang w:val="en-CA"/>
        </w:rPr>
        <w:t>Notes</w:t>
      </w:r>
      <w:r w:rsidRPr="0096173A">
        <w:rPr>
          <w:i/>
          <w:spacing w:val="-7"/>
          <w:sz w:val="24"/>
          <w:lang w:val="en-CA"/>
        </w:rPr>
        <w:t xml:space="preserve"> </w:t>
      </w:r>
      <w:r w:rsidRPr="0096173A">
        <w:rPr>
          <w:i/>
          <w:sz w:val="24"/>
          <w:lang w:val="en-CA"/>
        </w:rPr>
        <w:t>in</w:t>
      </w:r>
      <w:r w:rsidRPr="0096173A">
        <w:rPr>
          <w:i/>
          <w:spacing w:val="-7"/>
          <w:sz w:val="24"/>
          <w:lang w:val="en-CA"/>
        </w:rPr>
        <w:t xml:space="preserve"> </w:t>
      </w:r>
      <w:r w:rsidRPr="0096173A">
        <w:rPr>
          <w:i/>
          <w:sz w:val="24"/>
          <w:lang w:val="en-CA"/>
        </w:rPr>
        <w:t>Artificial</w:t>
      </w:r>
      <w:r w:rsidRPr="0096173A">
        <w:rPr>
          <w:i/>
          <w:spacing w:val="-8"/>
          <w:sz w:val="24"/>
          <w:lang w:val="en-CA"/>
        </w:rPr>
        <w:t xml:space="preserve"> </w:t>
      </w:r>
      <w:r w:rsidRPr="0096173A">
        <w:rPr>
          <w:i/>
          <w:sz w:val="24"/>
          <w:lang w:val="en-CA"/>
        </w:rPr>
        <w:t>Intelligence</w:t>
      </w:r>
      <w:r w:rsidRPr="0096173A">
        <w:rPr>
          <w:i/>
          <w:spacing w:val="-7"/>
          <w:sz w:val="24"/>
          <w:lang w:val="en-CA"/>
        </w:rPr>
        <w:t xml:space="preserve"> </w:t>
      </w:r>
      <w:r w:rsidRPr="0096173A">
        <w:rPr>
          <w:i/>
          <w:sz w:val="24"/>
          <w:lang w:val="en-CA"/>
        </w:rPr>
        <w:t>and</w:t>
      </w:r>
      <w:r w:rsidRPr="0096173A">
        <w:rPr>
          <w:i/>
          <w:spacing w:val="-7"/>
          <w:sz w:val="24"/>
          <w:lang w:val="en-CA"/>
        </w:rPr>
        <w:t xml:space="preserve"> </w:t>
      </w:r>
      <w:r w:rsidRPr="0096173A">
        <w:rPr>
          <w:i/>
          <w:sz w:val="24"/>
          <w:lang w:val="en-CA"/>
        </w:rPr>
        <w:t>Lecture</w:t>
      </w:r>
      <w:r w:rsidRPr="0096173A">
        <w:rPr>
          <w:i/>
          <w:spacing w:val="-7"/>
          <w:sz w:val="24"/>
          <w:lang w:val="en-CA"/>
        </w:rPr>
        <w:t xml:space="preserve"> </w:t>
      </w:r>
      <w:r w:rsidRPr="0096173A">
        <w:rPr>
          <w:i/>
          <w:sz w:val="24"/>
          <w:lang w:val="en-CA"/>
        </w:rPr>
        <w:t>Notes</w:t>
      </w:r>
      <w:r w:rsidRPr="0096173A">
        <w:rPr>
          <w:i/>
          <w:spacing w:val="-7"/>
          <w:sz w:val="24"/>
          <w:lang w:val="en-CA"/>
        </w:rPr>
        <w:t xml:space="preserve"> </w:t>
      </w:r>
      <w:r w:rsidRPr="0096173A">
        <w:rPr>
          <w:i/>
          <w:sz w:val="24"/>
          <w:lang w:val="en-CA"/>
        </w:rPr>
        <w:t>in</w:t>
      </w:r>
      <w:r w:rsidRPr="0096173A">
        <w:rPr>
          <w:i/>
          <w:spacing w:val="-8"/>
          <w:sz w:val="24"/>
          <w:lang w:val="en-CA"/>
        </w:rPr>
        <w:t xml:space="preserve"> </w:t>
      </w:r>
      <w:r w:rsidRPr="0096173A">
        <w:rPr>
          <w:i/>
          <w:sz w:val="24"/>
          <w:lang w:val="en-CA"/>
        </w:rPr>
        <w:t>Bioinfor- matics)</w:t>
      </w:r>
      <w:r w:rsidRPr="0096173A">
        <w:rPr>
          <w:sz w:val="24"/>
          <w:lang w:val="en-CA"/>
        </w:rPr>
        <w:t>, 319-332.</w:t>
      </w:r>
      <w:r w:rsidRPr="0096173A">
        <w:rPr>
          <w:spacing w:val="-2"/>
          <w:sz w:val="24"/>
          <w:lang w:val="en-CA"/>
        </w:rPr>
        <w:t xml:space="preserve"> </w:t>
      </w:r>
      <w:r w:rsidRPr="0096173A">
        <w:rPr>
          <w:rFonts w:ascii="Courier New"/>
          <w:sz w:val="20"/>
          <w:lang w:val="en-CA"/>
        </w:rPr>
        <w:t>https://doi.org/10.1007/978-3-319-68179-5_28</w:t>
      </w:r>
    </w:p>
    <w:p w14:paraId="24787547" w14:textId="77777777" w:rsidR="003F2FC5" w:rsidRPr="0096173A" w:rsidRDefault="00C0309D">
      <w:pPr>
        <w:spacing w:line="352" w:lineRule="auto"/>
        <w:ind w:left="840" w:right="1293" w:hanging="715"/>
        <w:rPr>
          <w:rFonts w:ascii="Courier New"/>
          <w:sz w:val="20"/>
          <w:lang w:val="en-CA"/>
        </w:rPr>
      </w:pPr>
      <w:r w:rsidRPr="0096173A">
        <w:rPr>
          <w:sz w:val="24"/>
          <w:lang w:val="en-CA"/>
        </w:rPr>
        <w:t>B</w:t>
      </w:r>
      <w:r w:rsidRPr="0096173A">
        <w:rPr>
          <w:sz w:val="19"/>
          <w:lang w:val="en-CA"/>
        </w:rPr>
        <w:t>EAM</w:t>
      </w:r>
      <w:r w:rsidRPr="0096173A">
        <w:rPr>
          <w:sz w:val="24"/>
          <w:lang w:val="en-CA"/>
        </w:rPr>
        <w:t xml:space="preserve">, A. (2017). </w:t>
      </w:r>
      <w:r w:rsidRPr="0096173A">
        <w:rPr>
          <w:i/>
          <w:sz w:val="24"/>
          <w:lang w:val="en-CA"/>
        </w:rPr>
        <w:t>Deep Learning 101 - Part 1 : History and Background</w:t>
      </w:r>
      <w:r w:rsidRPr="0096173A">
        <w:rPr>
          <w:sz w:val="24"/>
          <w:lang w:val="en-CA"/>
        </w:rPr>
        <w:t xml:space="preserve">. </w:t>
      </w:r>
      <w:r w:rsidRPr="0096173A">
        <w:rPr>
          <w:rFonts w:ascii="Courier New"/>
          <w:sz w:val="20"/>
          <w:lang w:val="en-CA"/>
        </w:rPr>
        <w:t>https://beamandrew. github.io/deeplearning/2017/02/23/deep_learning_</w:t>
      </w:r>
      <w:r w:rsidRPr="0096173A">
        <w:rPr>
          <w:rFonts w:ascii="Courier New"/>
          <w:sz w:val="20"/>
          <w:lang w:val="en-CA"/>
        </w:rPr>
        <w:t>101_part1.html</w:t>
      </w:r>
    </w:p>
    <w:p w14:paraId="3C37E2FC" w14:textId="77777777" w:rsidR="003F2FC5" w:rsidRPr="0096173A" w:rsidRDefault="00C0309D">
      <w:pPr>
        <w:pStyle w:val="Corpsdetexte"/>
        <w:spacing w:line="251" w:lineRule="exact"/>
        <w:ind w:left="125"/>
        <w:rPr>
          <w:lang w:val="en-CA"/>
        </w:rPr>
      </w:pPr>
      <w:r w:rsidRPr="0096173A">
        <w:rPr>
          <w:lang w:val="en-CA"/>
        </w:rPr>
        <w:t>B</w:t>
      </w:r>
      <w:r w:rsidRPr="0096173A">
        <w:rPr>
          <w:sz w:val="19"/>
          <w:lang w:val="en-CA"/>
        </w:rPr>
        <w:t>ERNAS</w:t>
      </w:r>
      <w:r w:rsidRPr="0096173A">
        <w:rPr>
          <w:lang w:val="en-CA"/>
        </w:rPr>
        <w:t>, M., P\</w:t>
      </w:r>
      <w:r w:rsidRPr="0096173A">
        <w:rPr>
          <w:sz w:val="19"/>
          <w:lang w:val="en-CA"/>
        </w:rPr>
        <w:t>LACZEK</w:t>
      </w:r>
      <w:r w:rsidRPr="0096173A">
        <w:rPr>
          <w:lang w:val="en-CA"/>
        </w:rPr>
        <w:t>, B. &amp; S</w:t>
      </w:r>
      <w:r w:rsidRPr="0096173A">
        <w:rPr>
          <w:sz w:val="19"/>
          <w:lang w:val="en-CA"/>
        </w:rPr>
        <w:t>APEK</w:t>
      </w:r>
      <w:r w:rsidRPr="0096173A">
        <w:rPr>
          <w:lang w:val="en-CA"/>
        </w:rPr>
        <w:t>, A. (2017). Edge Real-Time Medical Data Segmentation</w:t>
      </w:r>
    </w:p>
    <w:p w14:paraId="470BAE3F" w14:textId="77777777" w:rsidR="003F2FC5" w:rsidRPr="0096173A" w:rsidRDefault="00C0309D">
      <w:pPr>
        <w:spacing w:before="76" w:line="314" w:lineRule="auto"/>
        <w:ind w:left="840" w:right="1357"/>
        <w:jc w:val="both"/>
        <w:rPr>
          <w:rFonts w:ascii="Courier New"/>
          <w:sz w:val="20"/>
          <w:lang w:val="en-CA"/>
        </w:rPr>
      </w:pPr>
      <w:r w:rsidRPr="0096173A">
        <w:rPr>
          <w:sz w:val="24"/>
          <w:lang w:val="en-CA"/>
        </w:rPr>
        <w:t xml:space="preserve">for IoT Devices with Computational and Memory Constrains. </w:t>
      </w:r>
      <w:r w:rsidRPr="0096173A">
        <w:rPr>
          <w:i/>
          <w:sz w:val="24"/>
          <w:lang w:val="en-CA"/>
        </w:rPr>
        <w:t>Lecture Notes in Computer Science (including subseries Lecture Notes in Artificial Intelligence a</w:t>
      </w:r>
      <w:r w:rsidRPr="0096173A">
        <w:rPr>
          <w:i/>
          <w:sz w:val="24"/>
          <w:lang w:val="en-CA"/>
        </w:rPr>
        <w:t>nd Lecture Notes in Bioinformatics)</w:t>
      </w:r>
      <w:r w:rsidRPr="0096173A">
        <w:rPr>
          <w:sz w:val="24"/>
          <w:lang w:val="en-CA"/>
        </w:rPr>
        <w:t xml:space="preserve">, 119-128. </w:t>
      </w:r>
      <w:r w:rsidRPr="0096173A">
        <w:rPr>
          <w:rFonts w:ascii="Courier New"/>
          <w:sz w:val="20"/>
          <w:lang w:val="en-CA"/>
        </w:rPr>
        <w:t>https://doi.org/10.1007/978-3-319-67077-5_12</w:t>
      </w:r>
    </w:p>
    <w:p w14:paraId="2628726B" w14:textId="77777777" w:rsidR="003F2FC5" w:rsidRDefault="00C0309D">
      <w:pPr>
        <w:spacing w:line="267" w:lineRule="exact"/>
        <w:ind w:left="125"/>
        <w:rPr>
          <w:sz w:val="24"/>
        </w:rPr>
      </w:pPr>
      <w:r>
        <w:rPr>
          <w:sz w:val="24"/>
        </w:rPr>
        <w:t>B</w:t>
      </w:r>
      <w:r>
        <w:rPr>
          <w:sz w:val="19"/>
        </w:rPr>
        <w:t>LANCO</w:t>
      </w:r>
      <w:r>
        <w:rPr>
          <w:sz w:val="24"/>
        </w:rPr>
        <w:t>-F</w:t>
      </w:r>
      <w:r>
        <w:rPr>
          <w:sz w:val="19"/>
        </w:rPr>
        <w:t>ILGUEIRA</w:t>
      </w:r>
      <w:r>
        <w:rPr>
          <w:sz w:val="24"/>
        </w:rPr>
        <w:t>, B., G</w:t>
      </w:r>
      <w:r>
        <w:rPr>
          <w:sz w:val="19"/>
        </w:rPr>
        <w:t>ARCÍA</w:t>
      </w:r>
      <w:r>
        <w:rPr>
          <w:sz w:val="24"/>
        </w:rPr>
        <w:t>-L</w:t>
      </w:r>
      <w:r>
        <w:rPr>
          <w:sz w:val="19"/>
        </w:rPr>
        <w:t>ESTA</w:t>
      </w:r>
      <w:r>
        <w:rPr>
          <w:sz w:val="24"/>
        </w:rPr>
        <w:t>, D., F</w:t>
      </w:r>
      <w:r>
        <w:rPr>
          <w:sz w:val="19"/>
        </w:rPr>
        <w:t>ERNÁNDEZ</w:t>
      </w:r>
      <w:r>
        <w:rPr>
          <w:sz w:val="24"/>
        </w:rPr>
        <w:t>-S</w:t>
      </w:r>
      <w:r>
        <w:rPr>
          <w:sz w:val="19"/>
        </w:rPr>
        <w:t>ANJURJO</w:t>
      </w:r>
      <w:r>
        <w:rPr>
          <w:sz w:val="24"/>
        </w:rPr>
        <w:t>, M., B</w:t>
      </w:r>
      <w:r>
        <w:rPr>
          <w:sz w:val="19"/>
        </w:rPr>
        <w:t>REA</w:t>
      </w:r>
      <w:r>
        <w:rPr>
          <w:sz w:val="24"/>
        </w:rPr>
        <w:t>, V. M. &amp;</w:t>
      </w:r>
    </w:p>
    <w:p w14:paraId="78BA29F1" w14:textId="77777777" w:rsidR="003F2FC5" w:rsidRPr="0096173A" w:rsidRDefault="00C0309D">
      <w:pPr>
        <w:spacing w:before="85" w:line="314" w:lineRule="auto"/>
        <w:ind w:left="840" w:right="1359" w:firstLine="5"/>
        <w:jc w:val="both"/>
        <w:rPr>
          <w:rFonts w:ascii="Courier New" w:hAnsi="Courier New"/>
          <w:sz w:val="20"/>
          <w:lang w:val="en-CA"/>
        </w:rPr>
      </w:pPr>
      <w:r w:rsidRPr="0096173A">
        <w:rPr>
          <w:sz w:val="24"/>
          <w:lang w:val="en-CA"/>
        </w:rPr>
        <w:t>L</w:t>
      </w:r>
      <w:r w:rsidRPr="0096173A">
        <w:rPr>
          <w:sz w:val="19"/>
          <w:lang w:val="en-CA"/>
        </w:rPr>
        <w:t>ÓPEZ</w:t>
      </w:r>
      <w:r w:rsidRPr="0096173A">
        <w:rPr>
          <w:sz w:val="24"/>
          <w:lang w:val="en-CA"/>
        </w:rPr>
        <w:t xml:space="preserve">, M. (2019). Deep Learning-Based Multiple Object Visual Tracking on Embedded System for IoT and Mobile Edge Computing Applications. </w:t>
      </w:r>
      <w:r w:rsidRPr="0096173A">
        <w:rPr>
          <w:i/>
          <w:sz w:val="24"/>
          <w:lang w:val="en-CA"/>
        </w:rPr>
        <w:t>IEEE Internet of Things Jour- nal</w:t>
      </w:r>
      <w:r w:rsidRPr="0096173A">
        <w:rPr>
          <w:sz w:val="24"/>
          <w:lang w:val="en-CA"/>
        </w:rPr>
        <w:t xml:space="preserve">, 5423-5431. </w:t>
      </w:r>
      <w:r w:rsidRPr="0096173A">
        <w:rPr>
          <w:rFonts w:ascii="Courier New" w:hAnsi="Courier New"/>
          <w:sz w:val="20"/>
          <w:lang w:val="en-CA"/>
        </w:rPr>
        <w:t>https://doi.org/10.1109/JIOT.2019.2902141</w:t>
      </w:r>
    </w:p>
    <w:p w14:paraId="18E7EFCD" w14:textId="77777777" w:rsidR="003F2FC5" w:rsidRPr="0096173A" w:rsidRDefault="00C0309D">
      <w:pPr>
        <w:spacing w:line="333" w:lineRule="auto"/>
        <w:ind w:left="840" w:right="1358" w:hanging="715"/>
        <w:jc w:val="both"/>
        <w:rPr>
          <w:rFonts w:ascii="Courier New"/>
          <w:sz w:val="20"/>
          <w:lang w:val="en-CA"/>
        </w:rPr>
      </w:pPr>
      <w:r w:rsidRPr="0096173A">
        <w:rPr>
          <w:spacing w:val="8"/>
          <w:sz w:val="24"/>
          <w:lang w:val="en-CA"/>
        </w:rPr>
        <w:t>C</w:t>
      </w:r>
      <w:r w:rsidRPr="0096173A">
        <w:rPr>
          <w:spacing w:val="8"/>
          <w:sz w:val="19"/>
          <w:lang w:val="en-CA"/>
        </w:rPr>
        <w:t>HONG</w:t>
      </w:r>
      <w:r w:rsidRPr="0096173A">
        <w:rPr>
          <w:spacing w:val="8"/>
          <w:sz w:val="24"/>
          <w:lang w:val="en-CA"/>
        </w:rPr>
        <w:t xml:space="preserve">, </w:t>
      </w:r>
      <w:r w:rsidRPr="0096173A">
        <w:rPr>
          <w:sz w:val="24"/>
          <w:lang w:val="en-CA"/>
        </w:rPr>
        <w:t xml:space="preserve">C. </w:t>
      </w:r>
      <w:r w:rsidRPr="0096173A">
        <w:rPr>
          <w:spacing w:val="-9"/>
          <w:sz w:val="24"/>
          <w:lang w:val="en-CA"/>
        </w:rPr>
        <w:t xml:space="preserve">P., </w:t>
      </w:r>
      <w:r w:rsidRPr="0096173A">
        <w:rPr>
          <w:spacing w:val="8"/>
          <w:sz w:val="24"/>
          <w:lang w:val="en-CA"/>
        </w:rPr>
        <w:t>S</w:t>
      </w:r>
      <w:r w:rsidRPr="0096173A">
        <w:rPr>
          <w:spacing w:val="8"/>
          <w:sz w:val="19"/>
          <w:lang w:val="en-CA"/>
        </w:rPr>
        <w:t>ALAMA</w:t>
      </w:r>
      <w:r w:rsidRPr="0096173A">
        <w:rPr>
          <w:spacing w:val="8"/>
          <w:sz w:val="24"/>
          <w:lang w:val="en-CA"/>
        </w:rPr>
        <w:t xml:space="preserve">, </w:t>
      </w:r>
      <w:r w:rsidRPr="0096173A">
        <w:rPr>
          <w:sz w:val="24"/>
          <w:lang w:val="en-CA"/>
        </w:rPr>
        <w:t xml:space="preserve">C. A. </w:t>
      </w:r>
      <w:r w:rsidRPr="0096173A">
        <w:rPr>
          <w:spacing w:val="-9"/>
          <w:sz w:val="24"/>
          <w:lang w:val="en-CA"/>
        </w:rPr>
        <w:t xml:space="preserve">T. </w:t>
      </w:r>
      <w:r w:rsidRPr="0096173A">
        <w:rPr>
          <w:sz w:val="24"/>
          <w:lang w:val="en-CA"/>
        </w:rPr>
        <w:t xml:space="preserve">&amp; </w:t>
      </w:r>
      <w:r w:rsidRPr="0096173A">
        <w:rPr>
          <w:spacing w:val="8"/>
          <w:sz w:val="24"/>
          <w:lang w:val="en-CA"/>
        </w:rPr>
        <w:t>S</w:t>
      </w:r>
      <w:r w:rsidRPr="0096173A">
        <w:rPr>
          <w:spacing w:val="8"/>
          <w:sz w:val="19"/>
          <w:lang w:val="en-CA"/>
        </w:rPr>
        <w:t>MI</w:t>
      </w:r>
      <w:r w:rsidRPr="0096173A">
        <w:rPr>
          <w:spacing w:val="8"/>
          <w:sz w:val="19"/>
          <w:lang w:val="en-CA"/>
        </w:rPr>
        <w:t>TH</w:t>
      </w:r>
      <w:r w:rsidRPr="0096173A">
        <w:rPr>
          <w:spacing w:val="8"/>
          <w:sz w:val="24"/>
          <w:lang w:val="en-CA"/>
        </w:rPr>
        <w:t xml:space="preserve">, </w:t>
      </w:r>
      <w:r w:rsidRPr="0096173A">
        <w:rPr>
          <w:sz w:val="24"/>
          <w:lang w:val="en-CA"/>
        </w:rPr>
        <w:t>K. C. (1992). Real-Time Edge Detection and Image Segmentation.</w:t>
      </w:r>
      <w:r w:rsidRPr="0096173A">
        <w:rPr>
          <w:spacing w:val="-12"/>
          <w:sz w:val="24"/>
          <w:lang w:val="en-CA"/>
        </w:rPr>
        <w:t xml:space="preserve"> </w:t>
      </w:r>
      <w:r w:rsidRPr="0096173A">
        <w:rPr>
          <w:i/>
          <w:sz w:val="24"/>
          <w:lang w:val="en-CA"/>
        </w:rPr>
        <w:t>Analog</w:t>
      </w:r>
      <w:r w:rsidRPr="0096173A">
        <w:rPr>
          <w:i/>
          <w:spacing w:val="-12"/>
          <w:sz w:val="24"/>
          <w:lang w:val="en-CA"/>
        </w:rPr>
        <w:t xml:space="preserve"> </w:t>
      </w:r>
      <w:r w:rsidRPr="0096173A">
        <w:rPr>
          <w:i/>
          <w:sz w:val="24"/>
          <w:lang w:val="en-CA"/>
        </w:rPr>
        <w:t>Integrated</w:t>
      </w:r>
      <w:r w:rsidRPr="0096173A">
        <w:rPr>
          <w:i/>
          <w:spacing w:val="-12"/>
          <w:sz w:val="24"/>
          <w:lang w:val="en-CA"/>
        </w:rPr>
        <w:t xml:space="preserve"> </w:t>
      </w:r>
      <w:r w:rsidRPr="0096173A">
        <w:rPr>
          <w:i/>
          <w:sz w:val="24"/>
          <w:lang w:val="en-CA"/>
        </w:rPr>
        <w:t>Circuits</w:t>
      </w:r>
      <w:r w:rsidRPr="0096173A">
        <w:rPr>
          <w:i/>
          <w:spacing w:val="-12"/>
          <w:sz w:val="24"/>
          <w:lang w:val="en-CA"/>
        </w:rPr>
        <w:t xml:space="preserve"> </w:t>
      </w:r>
      <w:r w:rsidRPr="0096173A">
        <w:rPr>
          <w:i/>
          <w:sz w:val="24"/>
          <w:lang w:val="en-CA"/>
        </w:rPr>
        <w:t>and</w:t>
      </w:r>
      <w:r w:rsidRPr="0096173A">
        <w:rPr>
          <w:i/>
          <w:spacing w:val="-12"/>
          <w:sz w:val="24"/>
          <w:lang w:val="en-CA"/>
        </w:rPr>
        <w:t xml:space="preserve"> </w:t>
      </w:r>
      <w:r w:rsidRPr="0096173A">
        <w:rPr>
          <w:i/>
          <w:sz w:val="24"/>
          <w:lang w:val="en-CA"/>
        </w:rPr>
        <w:t>Signal</w:t>
      </w:r>
      <w:r w:rsidRPr="0096173A">
        <w:rPr>
          <w:i/>
          <w:spacing w:val="-11"/>
          <w:sz w:val="24"/>
          <w:lang w:val="en-CA"/>
        </w:rPr>
        <w:t xml:space="preserve"> </w:t>
      </w:r>
      <w:r w:rsidRPr="0096173A">
        <w:rPr>
          <w:i/>
          <w:sz w:val="24"/>
          <w:lang w:val="en-CA"/>
        </w:rPr>
        <w:t>Processing</w:t>
      </w:r>
      <w:r w:rsidRPr="0096173A">
        <w:rPr>
          <w:sz w:val="24"/>
          <w:lang w:val="en-CA"/>
        </w:rPr>
        <w:t>,</w:t>
      </w:r>
      <w:r w:rsidRPr="0096173A">
        <w:rPr>
          <w:spacing w:val="-12"/>
          <w:sz w:val="24"/>
          <w:lang w:val="en-CA"/>
        </w:rPr>
        <w:t xml:space="preserve"> </w:t>
      </w:r>
      <w:r w:rsidRPr="0096173A">
        <w:rPr>
          <w:sz w:val="24"/>
          <w:lang w:val="en-CA"/>
        </w:rPr>
        <w:t>117-130.</w:t>
      </w:r>
      <w:r w:rsidRPr="0096173A">
        <w:rPr>
          <w:spacing w:val="-12"/>
          <w:sz w:val="24"/>
          <w:lang w:val="en-CA"/>
        </w:rPr>
        <w:t xml:space="preserve"> </w:t>
      </w:r>
      <w:r w:rsidRPr="0096173A">
        <w:rPr>
          <w:rFonts w:ascii="Courier New"/>
          <w:sz w:val="20"/>
          <w:lang w:val="en-CA"/>
        </w:rPr>
        <w:t>https://doi. org/10.1007/BF00142412</w:t>
      </w:r>
    </w:p>
    <w:p w14:paraId="14E738A8" w14:textId="77777777" w:rsidR="003F2FC5" w:rsidRPr="0096173A" w:rsidRDefault="00C0309D">
      <w:pPr>
        <w:spacing w:line="277" w:lineRule="exact"/>
        <w:ind w:left="125"/>
        <w:jc w:val="both"/>
        <w:rPr>
          <w:rFonts w:ascii="Courier New" w:hAnsi="Courier New"/>
          <w:sz w:val="20"/>
          <w:lang w:val="en-CA"/>
        </w:rPr>
      </w:pPr>
      <w:r w:rsidRPr="0096173A">
        <w:rPr>
          <w:sz w:val="24"/>
          <w:lang w:val="en-CA"/>
        </w:rPr>
        <w:t>C</w:t>
      </w:r>
      <w:r w:rsidRPr="0096173A">
        <w:rPr>
          <w:sz w:val="19"/>
          <w:lang w:val="en-CA"/>
        </w:rPr>
        <w:t>OPEL</w:t>
      </w:r>
      <w:r w:rsidRPr="0096173A">
        <w:rPr>
          <w:sz w:val="24"/>
          <w:lang w:val="en-CA"/>
        </w:rPr>
        <w:t xml:space="preserve">, M. (2016). </w:t>
      </w:r>
      <w:r w:rsidRPr="0096173A">
        <w:rPr>
          <w:i/>
          <w:sz w:val="24"/>
          <w:lang w:val="en-CA"/>
        </w:rPr>
        <w:t xml:space="preserve">What’s the Difference Between Deep Learning Training and Inference? </w:t>
      </w:r>
      <w:r w:rsidRPr="0096173A">
        <w:rPr>
          <w:rFonts w:ascii="Courier New" w:hAnsi="Courier New"/>
          <w:sz w:val="20"/>
          <w:lang w:val="en-CA"/>
        </w:rPr>
        <w:t>https:</w:t>
      </w:r>
    </w:p>
    <w:p w14:paraId="05754CD1" w14:textId="77777777" w:rsidR="003F2FC5" w:rsidRPr="0096173A" w:rsidRDefault="00C0309D">
      <w:pPr>
        <w:spacing w:before="125" w:line="381" w:lineRule="auto"/>
        <w:ind w:left="840" w:right="1369"/>
        <w:rPr>
          <w:rFonts w:ascii="Courier New"/>
          <w:sz w:val="20"/>
          <w:lang w:val="en-CA"/>
        </w:rPr>
      </w:pPr>
      <w:r w:rsidRPr="0096173A">
        <w:rPr>
          <w:rFonts w:ascii="Courier New"/>
          <w:spacing w:val="5"/>
          <w:sz w:val="20"/>
          <w:lang w:val="en-CA"/>
        </w:rPr>
        <w:t>/</w:t>
      </w:r>
      <w:r w:rsidRPr="0096173A">
        <w:rPr>
          <w:rFonts w:ascii="Courier New"/>
          <w:spacing w:val="5"/>
          <w:sz w:val="20"/>
          <w:lang w:val="en-CA"/>
        </w:rPr>
        <w:t>/blogs.nvidia.com/blog/2016/08/22/difference-</w:t>
      </w:r>
      <w:r w:rsidRPr="0096173A">
        <w:rPr>
          <w:rFonts w:ascii="Courier New"/>
          <w:spacing w:val="-93"/>
          <w:sz w:val="20"/>
          <w:lang w:val="en-CA"/>
        </w:rPr>
        <w:t xml:space="preserve"> </w:t>
      </w:r>
      <w:r w:rsidRPr="0096173A">
        <w:rPr>
          <w:rFonts w:ascii="Courier New"/>
          <w:spacing w:val="3"/>
          <w:sz w:val="20"/>
          <w:lang w:val="en-CA"/>
        </w:rPr>
        <w:t>deep-</w:t>
      </w:r>
      <w:r w:rsidRPr="0096173A">
        <w:rPr>
          <w:rFonts w:ascii="Courier New"/>
          <w:spacing w:val="-92"/>
          <w:sz w:val="20"/>
          <w:lang w:val="en-CA"/>
        </w:rPr>
        <w:t xml:space="preserve"> </w:t>
      </w:r>
      <w:r w:rsidRPr="0096173A">
        <w:rPr>
          <w:rFonts w:ascii="Courier New"/>
          <w:sz w:val="20"/>
          <w:lang w:val="en-CA"/>
        </w:rPr>
        <w:t>learning-</w:t>
      </w:r>
      <w:r w:rsidRPr="0096173A">
        <w:rPr>
          <w:rFonts w:ascii="Courier New"/>
          <w:spacing w:val="-93"/>
          <w:sz w:val="20"/>
          <w:lang w:val="en-CA"/>
        </w:rPr>
        <w:t xml:space="preserve"> </w:t>
      </w:r>
      <w:r w:rsidRPr="0096173A">
        <w:rPr>
          <w:rFonts w:ascii="Courier New"/>
          <w:sz w:val="20"/>
          <w:lang w:val="en-CA"/>
        </w:rPr>
        <w:t>training- inference-ai/</w:t>
      </w:r>
    </w:p>
    <w:p w14:paraId="0010A1DB" w14:textId="77777777" w:rsidR="003F2FC5" w:rsidRPr="0096173A" w:rsidRDefault="00C0309D">
      <w:pPr>
        <w:spacing w:line="228" w:lineRule="exact"/>
        <w:ind w:left="125"/>
        <w:jc w:val="both"/>
        <w:rPr>
          <w:rFonts w:ascii="Courier New"/>
          <w:sz w:val="20"/>
          <w:lang w:val="en-CA"/>
        </w:rPr>
      </w:pPr>
      <w:r w:rsidRPr="0096173A">
        <w:rPr>
          <w:sz w:val="24"/>
          <w:lang w:val="en-CA"/>
        </w:rPr>
        <w:t>D</w:t>
      </w:r>
      <w:r w:rsidRPr="0096173A">
        <w:rPr>
          <w:sz w:val="19"/>
          <w:lang w:val="en-CA"/>
        </w:rPr>
        <w:t>ETTMERS</w:t>
      </w:r>
      <w:r w:rsidRPr="0096173A">
        <w:rPr>
          <w:sz w:val="24"/>
          <w:lang w:val="en-CA"/>
        </w:rPr>
        <w:t xml:space="preserve">, T. (2015). </w:t>
      </w:r>
      <w:r w:rsidRPr="0096173A">
        <w:rPr>
          <w:i/>
          <w:sz w:val="24"/>
          <w:lang w:val="en-CA"/>
        </w:rPr>
        <w:t>Deep Learning in a Nutshell : History and Training</w:t>
      </w:r>
      <w:r w:rsidRPr="0096173A">
        <w:rPr>
          <w:sz w:val="24"/>
          <w:lang w:val="en-CA"/>
        </w:rPr>
        <w:t xml:space="preserve">. </w:t>
      </w:r>
      <w:r w:rsidRPr="0096173A">
        <w:rPr>
          <w:rFonts w:ascii="Courier New"/>
          <w:sz w:val="20"/>
          <w:lang w:val="en-CA"/>
        </w:rPr>
        <w:t>https://devblogs.</w:t>
      </w:r>
    </w:p>
    <w:p w14:paraId="191DFD51" w14:textId="77777777" w:rsidR="003F2FC5" w:rsidRPr="0096173A" w:rsidRDefault="00C0309D">
      <w:pPr>
        <w:spacing w:before="135"/>
        <w:ind w:left="840"/>
        <w:rPr>
          <w:rFonts w:ascii="Courier New"/>
          <w:sz w:val="20"/>
          <w:lang w:val="en-CA"/>
        </w:rPr>
      </w:pPr>
      <w:r w:rsidRPr="0096173A">
        <w:rPr>
          <w:rFonts w:ascii="Courier New"/>
          <w:sz w:val="20"/>
          <w:lang w:val="en-CA"/>
        </w:rPr>
        <w:t>nvidia.com/deep-learning-nutshell-history-training/</w:t>
      </w:r>
    </w:p>
    <w:p w14:paraId="2E8BCD17" w14:textId="77777777" w:rsidR="003F2FC5" w:rsidRPr="0096173A" w:rsidRDefault="00C0309D">
      <w:pPr>
        <w:spacing w:before="77" w:line="352" w:lineRule="auto"/>
        <w:ind w:left="840" w:right="1301" w:hanging="715"/>
        <w:rPr>
          <w:rFonts w:ascii="Courier New"/>
          <w:sz w:val="20"/>
          <w:lang w:val="en-CA"/>
        </w:rPr>
      </w:pPr>
      <w:r w:rsidRPr="0096173A">
        <w:rPr>
          <w:sz w:val="24"/>
          <w:lang w:val="en-CA"/>
        </w:rPr>
        <w:t>J</w:t>
      </w:r>
      <w:r w:rsidRPr="0096173A">
        <w:rPr>
          <w:sz w:val="19"/>
          <w:lang w:val="en-CA"/>
        </w:rPr>
        <w:t>IACONDA</w:t>
      </w:r>
      <w:r w:rsidRPr="0096173A">
        <w:rPr>
          <w:sz w:val="24"/>
          <w:lang w:val="en-CA"/>
        </w:rPr>
        <w:t xml:space="preserve">. (2019). </w:t>
      </w:r>
      <w:r w:rsidRPr="0096173A">
        <w:rPr>
          <w:i/>
          <w:sz w:val="24"/>
          <w:lang w:val="en-CA"/>
        </w:rPr>
        <w:t>A Concise History of Neural Networks</w:t>
      </w:r>
      <w:r w:rsidRPr="0096173A">
        <w:rPr>
          <w:sz w:val="24"/>
          <w:lang w:val="en-CA"/>
        </w:rPr>
        <w:t xml:space="preserve">. </w:t>
      </w:r>
      <w:r w:rsidRPr="0096173A">
        <w:rPr>
          <w:rFonts w:ascii="Courier New"/>
          <w:sz w:val="20"/>
          <w:lang w:val="en-CA"/>
        </w:rPr>
        <w:t>https://towardsdatascience.com/ a-concise-history-of-neural-networks-2070655d3fec</w:t>
      </w:r>
    </w:p>
    <w:p w14:paraId="4447C97C" w14:textId="77777777" w:rsidR="003F2FC5" w:rsidRPr="0096173A" w:rsidRDefault="00C0309D">
      <w:pPr>
        <w:spacing w:line="251" w:lineRule="exact"/>
        <w:ind w:left="125"/>
        <w:jc w:val="both"/>
        <w:rPr>
          <w:i/>
          <w:sz w:val="24"/>
          <w:lang w:val="en-CA"/>
        </w:rPr>
      </w:pPr>
      <w:r w:rsidRPr="0096173A">
        <w:rPr>
          <w:sz w:val="24"/>
          <w:lang w:val="en-CA"/>
        </w:rPr>
        <w:t>K</w:t>
      </w:r>
      <w:r w:rsidRPr="0096173A">
        <w:rPr>
          <w:sz w:val="19"/>
          <w:lang w:val="en-CA"/>
        </w:rPr>
        <w:t>OH</w:t>
      </w:r>
      <w:r w:rsidRPr="0096173A">
        <w:rPr>
          <w:sz w:val="24"/>
          <w:lang w:val="en-CA"/>
        </w:rPr>
        <w:t xml:space="preserve">, J. Y. (2018). </w:t>
      </w:r>
      <w:r w:rsidRPr="0096173A">
        <w:rPr>
          <w:i/>
          <w:sz w:val="24"/>
          <w:lang w:val="en-CA"/>
        </w:rPr>
        <w:t>Model Zoo - Deep Learning Code and Pretrained M</w:t>
      </w:r>
      <w:r w:rsidRPr="0096173A">
        <w:rPr>
          <w:i/>
          <w:sz w:val="24"/>
          <w:lang w:val="en-CA"/>
        </w:rPr>
        <w:t>odels for Transfer Learning,</w:t>
      </w:r>
    </w:p>
    <w:p w14:paraId="1109716B" w14:textId="77777777" w:rsidR="003F2FC5" w:rsidRPr="0096173A" w:rsidRDefault="00C0309D">
      <w:pPr>
        <w:spacing w:before="85"/>
        <w:ind w:left="840"/>
        <w:jc w:val="both"/>
        <w:rPr>
          <w:rFonts w:ascii="Courier New"/>
          <w:sz w:val="20"/>
          <w:lang w:val="en-CA"/>
        </w:rPr>
      </w:pPr>
      <w:r w:rsidRPr="0096173A">
        <w:rPr>
          <w:i/>
          <w:sz w:val="24"/>
          <w:lang w:val="en-CA"/>
        </w:rPr>
        <w:t>Educational Purposes, and More</w:t>
      </w:r>
      <w:r w:rsidRPr="0096173A">
        <w:rPr>
          <w:sz w:val="24"/>
          <w:lang w:val="en-CA"/>
        </w:rPr>
        <w:t xml:space="preserve">. </w:t>
      </w:r>
      <w:r w:rsidRPr="0096173A">
        <w:rPr>
          <w:rFonts w:ascii="Courier New"/>
          <w:sz w:val="20"/>
          <w:lang w:val="en-CA"/>
        </w:rPr>
        <w:t>https://modelzoo.co/</w:t>
      </w:r>
    </w:p>
    <w:p w14:paraId="3250C168" w14:textId="77777777" w:rsidR="003F2FC5" w:rsidRPr="0096173A" w:rsidRDefault="00C0309D">
      <w:pPr>
        <w:spacing w:before="77" w:line="367" w:lineRule="auto"/>
        <w:ind w:left="840" w:right="1358" w:hanging="715"/>
        <w:jc w:val="both"/>
        <w:rPr>
          <w:rFonts w:ascii="Courier New" w:hAnsi="Courier New"/>
          <w:sz w:val="20"/>
          <w:lang w:val="en-CA"/>
        </w:rPr>
      </w:pPr>
      <w:r w:rsidRPr="0096173A">
        <w:rPr>
          <w:spacing w:val="7"/>
          <w:sz w:val="24"/>
          <w:lang w:val="en-CA"/>
        </w:rPr>
        <w:t>K</w:t>
      </w:r>
      <w:r w:rsidRPr="0096173A">
        <w:rPr>
          <w:spacing w:val="7"/>
          <w:sz w:val="19"/>
          <w:lang w:val="en-CA"/>
        </w:rPr>
        <w:t>URENKOV</w:t>
      </w:r>
      <w:r w:rsidRPr="0096173A">
        <w:rPr>
          <w:spacing w:val="7"/>
          <w:sz w:val="24"/>
          <w:lang w:val="en-CA"/>
        </w:rPr>
        <w:t xml:space="preserve">, </w:t>
      </w:r>
      <w:r w:rsidRPr="0096173A">
        <w:rPr>
          <w:sz w:val="24"/>
          <w:lang w:val="en-CA"/>
        </w:rPr>
        <w:t xml:space="preserve">A. (2015). </w:t>
      </w:r>
      <w:r w:rsidRPr="0096173A">
        <w:rPr>
          <w:i/>
          <w:sz w:val="24"/>
          <w:lang w:val="en-CA"/>
        </w:rPr>
        <w:t>A ’Brief’ History of Neural Nets and Deep Learning</w:t>
      </w:r>
      <w:r w:rsidRPr="0096173A">
        <w:rPr>
          <w:sz w:val="24"/>
          <w:lang w:val="en-CA"/>
        </w:rPr>
        <w:t xml:space="preserve">. </w:t>
      </w:r>
      <w:r w:rsidRPr="0096173A">
        <w:rPr>
          <w:rFonts w:ascii="Courier New" w:hAnsi="Courier New"/>
          <w:sz w:val="20"/>
          <w:lang w:val="en-CA"/>
        </w:rPr>
        <w:t>https</w:t>
      </w:r>
      <w:r w:rsidRPr="0096173A">
        <w:rPr>
          <w:rFonts w:ascii="Courier New" w:hAnsi="Courier New"/>
          <w:spacing w:val="-96"/>
          <w:sz w:val="20"/>
          <w:lang w:val="en-CA"/>
        </w:rPr>
        <w:t xml:space="preserve"> </w:t>
      </w:r>
      <w:r w:rsidRPr="0096173A">
        <w:rPr>
          <w:rFonts w:ascii="Courier New" w:hAnsi="Courier New"/>
          <w:sz w:val="20"/>
          <w:lang w:val="en-CA"/>
        </w:rPr>
        <w:t>:</w:t>
      </w:r>
      <w:r w:rsidRPr="0096173A">
        <w:rPr>
          <w:rFonts w:ascii="Courier New" w:hAnsi="Courier New"/>
          <w:spacing w:val="-95"/>
          <w:sz w:val="20"/>
          <w:lang w:val="en-CA"/>
        </w:rPr>
        <w:t xml:space="preserve"> </w:t>
      </w:r>
      <w:r w:rsidRPr="0096173A">
        <w:rPr>
          <w:rFonts w:ascii="Courier New" w:hAnsi="Courier New"/>
          <w:sz w:val="20"/>
          <w:lang w:val="en-CA"/>
        </w:rPr>
        <w:t>/</w:t>
      </w:r>
      <w:r w:rsidRPr="0096173A">
        <w:rPr>
          <w:rFonts w:ascii="Courier New" w:hAnsi="Courier New"/>
          <w:spacing w:val="-96"/>
          <w:sz w:val="20"/>
          <w:lang w:val="en-CA"/>
        </w:rPr>
        <w:t xml:space="preserve"> </w:t>
      </w:r>
      <w:r w:rsidRPr="0096173A">
        <w:rPr>
          <w:rFonts w:ascii="Courier New" w:hAnsi="Courier New"/>
          <w:sz w:val="20"/>
          <w:lang w:val="en-CA"/>
        </w:rPr>
        <w:t>/</w:t>
      </w:r>
      <w:r w:rsidRPr="0096173A">
        <w:rPr>
          <w:rFonts w:ascii="Courier New" w:hAnsi="Courier New"/>
          <w:spacing w:val="-95"/>
          <w:sz w:val="20"/>
          <w:lang w:val="en-CA"/>
        </w:rPr>
        <w:t xml:space="preserve"> </w:t>
      </w:r>
      <w:r w:rsidRPr="0096173A">
        <w:rPr>
          <w:rFonts w:ascii="Courier New" w:hAnsi="Courier New"/>
          <w:sz w:val="20"/>
          <w:lang w:val="en-CA"/>
        </w:rPr>
        <w:t>www</w:t>
      </w:r>
      <w:r w:rsidRPr="0096173A">
        <w:rPr>
          <w:rFonts w:ascii="Courier New" w:hAnsi="Courier New"/>
          <w:spacing w:val="-96"/>
          <w:sz w:val="20"/>
          <w:lang w:val="en-CA"/>
        </w:rPr>
        <w:t xml:space="preserve"> </w:t>
      </w:r>
      <w:r w:rsidRPr="0096173A">
        <w:rPr>
          <w:rFonts w:ascii="Courier New" w:hAnsi="Courier New"/>
          <w:sz w:val="20"/>
          <w:lang w:val="en-CA"/>
        </w:rPr>
        <w:t xml:space="preserve">. </w:t>
      </w:r>
      <w:r w:rsidRPr="0096173A">
        <w:rPr>
          <w:rFonts w:ascii="Courier New" w:hAnsi="Courier New"/>
          <w:spacing w:val="2"/>
          <w:sz w:val="20"/>
          <w:lang w:val="en-CA"/>
        </w:rPr>
        <w:t>andreykurenkov.com/writing/ai/a-</w:t>
      </w:r>
      <w:r w:rsidRPr="0096173A">
        <w:rPr>
          <w:rFonts w:ascii="Courier New" w:hAnsi="Courier New"/>
          <w:spacing w:val="-99"/>
          <w:sz w:val="20"/>
          <w:lang w:val="en-CA"/>
        </w:rPr>
        <w:t xml:space="preserve"> </w:t>
      </w:r>
      <w:r w:rsidRPr="0096173A">
        <w:rPr>
          <w:rFonts w:ascii="Courier New" w:hAnsi="Courier New"/>
          <w:sz w:val="20"/>
          <w:lang w:val="en-CA"/>
        </w:rPr>
        <w:t>brief-</w:t>
      </w:r>
      <w:r w:rsidRPr="0096173A">
        <w:rPr>
          <w:rFonts w:ascii="Courier New" w:hAnsi="Courier New"/>
          <w:spacing w:val="-99"/>
          <w:sz w:val="20"/>
          <w:lang w:val="en-CA"/>
        </w:rPr>
        <w:t xml:space="preserve"> </w:t>
      </w:r>
      <w:r w:rsidRPr="0096173A">
        <w:rPr>
          <w:rFonts w:ascii="Courier New" w:hAnsi="Courier New"/>
          <w:sz w:val="20"/>
          <w:lang w:val="en-CA"/>
        </w:rPr>
        <w:t>history-</w:t>
      </w:r>
      <w:r w:rsidRPr="0096173A">
        <w:rPr>
          <w:rFonts w:ascii="Courier New" w:hAnsi="Courier New"/>
          <w:spacing w:val="-99"/>
          <w:sz w:val="20"/>
          <w:lang w:val="en-CA"/>
        </w:rPr>
        <w:t xml:space="preserve"> </w:t>
      </w:r>
      <w:r w:rsidRPr="0096173A">
        <w:rPr>
          <w:rFonts w:ascii="Courier New" w:hAnsi="Courier New"/>
          <w:spacing w:val="2"/>
          <w:sz w:val="20"/>
          <w:lang w:val="en-CA"/>
        </w:rPr>
        <w:t>of-</w:t>
      </w:r>
      <w:r w:rsidRPr="0096173A">
        <w:rPr>
          <w:rFonts w:ascii="Courier New" w:hAnsi="Courier New"/>
          <w:spacing w:val="-99"/>
          <w:sz w:val="20"/>
          <w:lang w:val="en-CA"/>
        </w:rPr>
        <w:t xml:space="preserve"> </w:t>
      </w:r>
      <w:r w:rsidRPr="0096173A">
        <w:rPr>
          <w:rFonts w:ascii="Courier New" w:hAnsi="Courier New"/>
          <w:sz w:val="20"/>
          <w:lang w:val="en-CA"/>
        </w:rPr>
        <w:t>neural-</w:t>
      </w:r>
      <w:r w:rsidRPr="0096173A">
        <w:rPr>
          <w:rFonts w:ascii="Courier New" w:hAnsi="Courier New"/>
          <w:spacing w:val="-99"/>
          <w:sz w:val="20"/>
          <w:lang w:val="en-CA"/>
        </w:rPr>
        <w:t xml:space="preserve"> </w:t>
      </w:r>
      <w:r w:rsidRPr="0096173A">
        <w:rPr>
          <w:rFonts w:ascii="Courier New" w:hAnsi="Courier New"/>
          <w:sz w:val="20"/>
          <w:lang w:val="en-CA"/>
        </w:rPr>
        <w:t>nets-</w:t>
      </w:r>
      <w:r w:rsidRPr="0096173A">
        <w:rPr>
          <w:rFonts w:ascii="Courier New" w:hAnsi="Courier New"/>
          <w:spacing w:val="-99"/>
          <w:sz w:val="20"/>
          <w:lang w:val="en-CA"/>
        </w:rPr>
        <w:t xml:space="preserve"> </w:t>
      </w:r>
      <w:r w:rsidRPr="0096173A">
        <w:rPr>
          <w:rFonts w:ascii="Courier New" w:hAnsi="Courier New"/>
          <w:sz w:val="20"/>
          <w:lang w:val="en-CA"/>
        </w:rPr>
        <w:t>and-</w:t>
      </w:r>
      <w:r w:rsidRPr="0096173A">
        <w:rPr>
          <w:rFonts w:ascii="Courier New" w:hAnsi="Courier New"/>
          <w:spacing w:val="-99"/>
          <w:sz w:val="20"/>
          <w:lang w:val="en-CA"/>
        </w:rPr>
        <w:t xml:space="preserve"> </w:t>
      </w:r>
      <w:r w:rsidRPr="0096173A">
        <w:rPr>
          <w:rFonts w:ascii="Courier New" w:hAnsi="Courier New"/>
          <w:sz w:val="20"/>
          <w:lang w:val="en-CA"/>
        </w:rPr>
        <w:t>deep- learning/</w:t>
      </w:r>
    </w:p>
    <w:p w14:paraId="5F187AB6" w14:textId="77777777" w:rsidR="003F2FC5" w:rsidRPr="0096173A" w:rsidRDefault="00C0309D">
      <w:pPr>
        <w:pStyle w:val="Corpsdetexte"/>
        <w:spacing w:line="236" w:lineRule="exact"/>
        <w:ind w:left="125"/>
        <w:rPr>
          <w:lang w:val="en-CA"/>
        </w:rPr>
      </w:pPr>
      <w:r w:rsidRPr="0096173A">
        <w:rPr>
          <w:lang w:val="en-CA"/>
        </w:rPr>
        <w:t>L</w:t>
      </w:r>
      <w:r w:rsidRPr="0096173A">
        <w:rPr>
          <w:sz w:val="19"/>
          <w:lang w:val="en-CA"/>
        </w:rPr>
        <w:t>ONG</w:t>
      </w:r>
      <w:r w:rsidRPr="0096173A">
        <w:rPr>
          <w:lang w:val="en-CA"/>
        </w:rPr>
        <w:t>, J., S</w:t>
      </w:r>
      <w:r w:rsidRPr="0096173A">
        <w:rPr>
          <w:sz w:val="19"/>
          <w:lang w:val="en-CA"/>
        </w:rPr>
        <w:t>HELHAMER</w:t>
      </w:r>
      <w:r w:rsidRPr="0096173A">
        <w:rPr>
          <w:lang w:val="en-CA"/>
        </w:rPr>
        <w:t>, E. &amp; D</w:t>
      </w:r>
      <w:r w:rsidRPr="0096173A">
        <w:rPr>
          <w:sz w:val="19"/>
          <w:lang w:val="en-CA"/>
        </w:rPr>
        <w:t>ARRELL</w:t>
      </w:r>
      <w:r w:rsidRPr="0096173A">
        <w:rPr>
          <w:lang w:val="en-CA"/>
        </w:rPr>
        <w:t>, T. (2015). Fully Convolutional Networks for Seman-</w:t>
      </w:r>
    </w:p>
    <w:p w14:paraId="49288058" w14:textId="77777777" w:rsidR="003F2FC5" w:rsidRPr="0096173A" w:rsidRDefault="00C0309D">
      <w:pPr>
        <w:spacing w:before="85" w:line="314" w:lineRule="auto"/>
        <w:ind w:left="840" w:right="1358"/>
        <w:jc w:val="both"/>
        <w:rPr>
          <w:rFonts w:ascii="Courier New"/>
          <w:sz w:val="20"/>
          <w:lang w:val="en-CA"/>
        </w:rPr>
      </w:pPr>
      <w:r w:rsidRPr="0096173A">
        <w:rPr>
          <w:sz w:val="24"/>
          <w:lang w:val="en-CA"/>
        </w:rPr>
        <w:t xml:space="preserve">tic Segmentation. </w:t>
      </w:r>
      <w:r w:rsidRPr="0096173A">
        <w:rPr>
          <w:i/>
          <w:sz w:val="24"/>
          <w:lang w:val="en-CA"/>
        </w:rPr>
        <w:t>2015 IEEE Conference on Computer Vision and Pattern Recognition (CVPR)</w:t>
      </w:r>
      <w:r w:rsidRPr="0096173A">
        <w:rPr>
          <w:sz w:val="24"/>
          <w:lang w:val="en-CA"/>
        </w:rPr>
        <w:t xml:space="preserve">, 3431-3440. </w:t>
      </w:r>
      <w:r w:rsidRPr="0096173A">
        <w:rPr>
          <w:rFonts w:ascii="Courier New"/>
          <w:sz w:val="20"/>
          <w:lang w:val="en-CA"/>
        </w:rPr>
        <w:t>https://doi.org/10.1109/CVPR.2015.7298965</w:t>
      </w:r>
    </w:p>
    <w:p w14:paraId="31D07CD9" w14:textId="77777777" w:rsidR="003F2FC5" w:rsidRPr="0096173A" w:rsidRDefault="00C0309D">
      <w:pPr>
        <w:spacing w:line="267" w:lineRule="exact"/>
        <w:ind w:left="125"/>
        <w:rPr>
          <w:sz w:val="24"/>
          <w:lang w:val="en-CA"/>
        </w:rPr>
      </w:pPr>
      <w:r w:rsidRPr="0096173A">
        <w:rPr>
          <w:spacing w:val="5"/>
          <w:sz w:val="24"/>
          <w:lang w:val="en-CA"/>
        </w:rPr>
        <w:t>M</w:t>
      </w:r>
      <w:r w:rsidRPr="0096173A">
        <w:rPr>
          <w:spacing w:val="5"/>
          <w:sz w:val="19"/>
          <w:lang w:val="en-CA"/>
        </w:rPr>
        <w:t>ODY</w:t>
      </w:r>
      <w:r w:rsidRPr="0096173A">
        <w:rPr>
          <w:spacing w:val="5"/>
          <w:sz w:val="24"/>
          <w:lang w:val="en-CA"/>
        </w:rPr>
        <w:t>,</w:t>
      </w:r>
      <w:r w:rsidRPr="0096173A">
        <w:rPr>
          <w:spacing w:val="11"/>
          <w:sz w:val="24"/>
          <w:lang w:val="en-CA"/>
        </w:rPr>
        <w:t xml:space="preserve"> </w:t>
      </w:r>
      <w:r w:rsidRPr="0096173A">
        <w:rPr>
          <w:sz w:val="24"/>
          <w:lang w:val="en-CA"/>
        </w:rPr>
        <w:t>M.,</w:t>
      </w:r>
      <w:r w:rsidRPr="0096173A">
        <w:rPr>
          <w:spacing w:val="16"/>
          <w:sz w:val="24"/>
          <w:lang w:val="en-CA"/>
        </w:rPr>
        <w:t xml:space="preserve"> </w:t>
      </w:r>
      <w:r w:rsidRPr="0096173A">
        <w:rPr>
          <w:spacing w:val="8"/>
          <w:sz w:val="24"/>
          <w:lang w:val="en-CA"/>
        </w:rPr>
        <w:t>K</w:t>
      </w:r>
      <w:r w:rsidRPr="0096173A">
        <w:rPr>
          <w:spacing w:val="8"/>
          <w:sz w:val="19"/>
          <w:lang w:val="en-CA"/>
        </w:rPr>
        <w:t>UMAR</w:t>
      </w:r>
      <w:r w:rsidRPr="0096173A">
        <w:rPr>
          <w:spacing w:val="8"/>
          <w:sz w:val="24"/>
          <w:lang w:val="en-CA"/>
        </w:rPr>
        <w:t>,</w:t>
      </w:r>
      <w:r w:rsidRPr="0096173A">
        <w:rPr>
          <w:spacing w:val="11"/>
          <w:sz w:val="24"/>
          <w:lang w:val="en-CA"/>
        </w:rPr>
        <w:t xml:space="preserve"> </w:t>
      </w:r>
      <w:r w:rsidRPr="0096173A">
        <w:rPr>
          <w:sz w:val="24"/>
          <w:lang w:val="en-CA"/>
        </w:rPr>
        <w:t>D.,</w:t>
      </w:r>
      <w:r w:rsidRPr="0096173A">
        <w:rPr>
          <w:spacing w:val="16"/>
          <w:sz w:val="24"/>
          <w:lang w:val="en-CA"/>
        </w:rPr>
        <w:t xml:space="preserve"> </w:t>
      </w:r>
      <w:r w:rsidRPr="0096173A">
        <w:rPr>
          <w:spacing w:val="4"/>
          <w:sz w:val="24"/>
          <w:lang w:val="en-CA"/>
        </w:rPr>
        <w:t>S</w:t>
      </w:r>
      <w:r w:rsidRPr="0096173A">
        <w:rPr>
          <w:spacing w:val="4"/>
          <w:sz w:val="19"/>
          <w:lang w:val="en-CA"/>
        </w:rPr>
        <w:t>WAMI</w:t>
      </w:r>
      <w:r w:rsidRPr="0096173A">
        <w:rPr>
          <w:spacing w:val="4"/>
          <w:sz w:val="24"/>
          <w:lang w:val="en-CA"/>
        </w:rPr>
        <w:t>,</w:t>
      </w:r>
      <w:r w:rsidRPr="0096173A">
        <w:rPr>
          <w:spacing w:val="11"/>
          <w:sz w:val="24"/>
          <w:lang w:val="en-CA"/>
        </w:rPr>
        <w:t xml:space="preserve"> </w:t>
      </w:r>
      <w:r w:rsidRPr="0096173A">
        <w:rPr>
          <w:spacing w:val="-9"/>
          <w:sz w:val="24"/>
          <w:lang w:val="en-CA"/>
        </w:rPr>
        <w:t>P.,</w:t>
      </w:r>
      <w:r w:rsidRPr="0096173A">
        <w:rPr>
          <w:spacing w:val="16"/>
          <w:sz w:val="24"/>
          <w:lang w:val="en-CA"/>
        </w:rPr>
        <w:t xml:space="preserve"> </w:t>
      </w:r>
      <w:r w:rsidRPr="0096173A">
        <w:rPr>
          <w:spacing w:val="5"/>
          <w:sz w:val="24"/>
          <w:lang w:val="en-CA"/>
        </w:rPr>
        <w:t>M</w:t>
      </w:r>
      <w:r w:rsidRPr="0096173A">
        <w:rPr>
          <w:spacing w:val="5"/>
          <w:sz w:val="19"/>
          <w:lang w:val="en-CA"/>
        </w:rPr>
        <w:t>ATHEW</w:t>
      </w:r>
      <w:r w:rsidRPr="0096173A">
        <w:rPr>
          <w:spacing w:val="5"/>
          <w:sz w:val="24"/>
          <w:lang w:val="en-CA"/>
        </w:rPr>
        <w:t>,</w:t>
      </w:r>
      <w:r w:rsidRPr="0096173A">
        <w:rPr>
          <w:spacing w:val="11"/>
          <w:sz w:val="24"/>
          <w:lang w:val="en-CA"/>
        </w:rPr>
        <w:t xml:space="preserve"> </w:t>
      </w:r>
      <w:r w:rsidRPr="0096173A">
        <w:rPr>
          <w:sz w:val="24"/>
          <w:lang w:val="en-CA"/>
        </w:rPr>
        <w:t>M.</w:t>
      </w:r>
      <w:r w:rsidRPr="0096173A">
        <w:rPr>
          <w:spacing w:val="10"/>
          <w:sz w:val="24"/>
          <w:lang w:val="en-CA"/>
        </w:rPr>
        <w:t xml:space="preserve"> </w:t>
      </w:r>
      <w:r w:rsidRPr="0096173A">
        <w:rPr>
          <w:sz w:val="24"/>
          <w:lang w:val="en-CA"/>
        </w:rPr>
        <w:t>&amp;</w:t>
      </w:r>
      <w:r w:rsidRPr="0096173A">
        <w:rPr>
          <w:spacing w:val="16"/>
          <w:sz w:val="24"/>
          <w:lang w:val="en-CA"/>
        </w:rPr>
        <w:t xml:space="preserve"> </w:t>
      </w:r>
      <w:r w:rsidRPr="0096173A">
        <w:rPr>
          <w:spacing w:val="6"/>
          <w:sz w:val="24"/>
          <w:lang w:val="en-CA"/>
        </w:rPr>
        <w:t>N</w:t>
      </w:r>
      <w:r w:rsidRPr="0096173A">
        <w:rPr>
          <w:spacing w:val="6"/>
          <w:sz w:val="19"/>
          <w:lang w:val="en-CA"/>
        </w:rPr>
        <w:t>AGORI</w:t>
      </w:r>
      <w:r w:rsidRPr="0096173A">
        <w:rPr>
          <w:spacing w:val="6"/>
          <w:sz w:val="24"/>
          <w:lang w:val="en-CA"/>
        </w:rPr>
        <w:t>,</w:t>
      </w:r>
      <w:r w:rsidRPr="0096173A">
        <w:rPr>
          <w:spacing w:val="11"/>
          <w:sz w:val="24"/>
          <w:lang w:val="en-CA"/>
        </w:rPr>
        <w:t xml:space="preserve"> </w:t>
      </w:r>
      <w:r w:rsidRPr="0096173A">
        <w:rPr>
          <w:sz w:val="24"/>
          <w:lang w:val="en-CA"/>
        </w:rPr>
        <w:t>S.</w:t>
      </w:r>
      <w:r w:rsidRPr="0096173A">
        <w:rPr>
          <w:spacing w:val="10"/>
          <w:sz w:val="24"/>
          <w:lang w:val="en-CA"/>
        </w:rPr>
        <w:t xml:space="preserve"> </w:t>
      </w:r>
      <w:r w:rsidRPr="0096173A">
        <w:rPr>
          <w:sz w:val="24"/>
          <w:lang w:val="en-CA"/>
        </w:rPr>
        <w:t>(2018).</w:t>
      </w:r>
      <w:r w:rsidRPr="0096173A">
        <w:rPr>
          <w:spacing w:val="11"/>
          <w:sz w:val="24"/>
          <w:lang w:val="en-CA"/>
        </w:rPr>
        <w:t xml:space="preserve"> </w:t>
      </w:r>
      <w:r w:rsidRPr="0096173A">
        <w:rPr>
          <w:sz w:val="24"/>
          <w:lang w:val="en-CA"/>
        </w:rPr>
        <w:t>Low</w:t>
      </w:r>
      <w:r w:rsidRPr="0096173A">
        <w:rPr>
          <w:spacing w:val="10"/>
          <w:sz w:val="24"/>
          <w:lang w:val="en-CA"/>
        </w:rPr>
        <w:t xml:space="preserve"> </w:t>
      </w:r>
      <w:r w:rsidRPr="0096173A">
        <w:rPr>
          <w:sz w:val="24"/>
          <w:lang w:val="en-CA"/>
        </w:rPr>
        <w:t>Cost</w:t>
      </w:r>
      <w:r w:rsidRPr="0096173A">
        <w:rPr>
          <w:spacing w:val="11"/>
          <w:sz w:val="24"/>
          <w:lang w:val="en-CA"/>
        </w:rPr>
        <w:t xml:space="preserve"> </w:t>
      </w:r>
      <w:r w:rsidRPr="0096173A">
        <w:rPr>
          <w:sz w:val="24"/>
          <w:lang w:val="en-CA"/>
        </w:rPr>
        <w:t>and</w:t>
      </w:r>
      <w:r w:rsidRPr="0096173A">
        <w:rPr>
          <w:spacing w:val="10"/>
          <w:sz w:val="24"/>
          <w:lang w:val="en-CA"/>
        </w:rPr>
        <w:t xml:space="preserve"> </w:t>
      </w:r>
      <w:r w:rsidRPr="0096173A">
        <w:rPr>
          <w:sz w:val="24"/>
          <w:lang w:val="en-CA"/>
        </w:rPr>
        <w:t>Power</w:t>
      </w:r>
    </w:p>
    <w:p w14:paraId="2652523F" w14:textId="77777777" w:rsidR="003F2FC5" w:rsidRPr="0096173A" w:rsidRDefault="00C0309D">
      <w:pPr>
        <w:spacing w:before="86"/>
        <w:ind w:left="840"/>
        <w:jc w:val="both"/>
        <w:rPr>
          <w:i/>
          <w:sz w:val="24"/>
          <w:lang w:val="en-CA"/>
        </w:rPr>
      </w:pPr>
      <w:r w:rsidRPr="0096173A">
        <w:rPr>
          <w:sz w:val="24"/>
          <w:lang w:val="en-CA"/>
        </w:rPr>
        <w:t>CNN/Deep</w:t>
      </w:r>
      <w:r w:rsidRPr="0096173A">
        <w:rPr>
          <w:spacing w:val="16"/>
          <w:sz w:val="24"/>
          <w:lang w:val="en-CA"/>
        </w:rPr>
        <w:t xml:space="preserve"> </w:t>
      </w:r>
      <w:r w:rsidRPr="0096173A">
        <w:rPr>
          <w:sz w:val="24"/>
          <w:lang w:val="en-CA"/>
        </w:rPr>
        <w:t>Learning</w:t>
      </w:r>
      <w:r w:rsidRPr="0096173A">
        <w:rPr>
          <w:spacing w:val="18"/>
          <w:sz w:val="24"/>
          <w:lang w:val="en-CA"/>
        </w:rPr>
        <w:t xml:space="preserve"> </w:t>
      </w:r>
      <w:r w:rsidRPr="0096173A">
        <w:rPr>
          <w:sz w:val="24"/>
          <w:lang w:val="en-CA"/>
        </w:rPr>
        <w:t>Solution</w:t>
      </w:r>
      <w:r w:rsidRPr="0096173A">
        <w:rPr>
          <w:spacing w:val="17"/>
          <w:sz w:val="24"/>
          <w:lang w:val="en-CA"/>
        </w:rPr>
        <w:t xml:space="preserve"> </w:t>
      </w:r>
      <w:r w:rsidRPr="0096173A">
        <w:rPr>
          <w:sz w:val="24"/>
          <w:lang w:val="en-CA"/>
        </w:rPr>
        <w:t>for</w:t>
      </w:r>
      <w:r w:rsidRPr="0096173A">
        <w:rPr>
          <w:spacing w:val="17"/>
          <w:sz w:val="24"/>
          <w:lang w:val="en-CA"/>
        </w:rPr>
        <w:t xml:space="preserve"> </w:t>
      </w:r>
      <w:r w:rsidRPr="0096173A">
        <w:rPr>
          <w:sz w:val="24"/>
          <w:lang w:val="en-CA"/>
        </w:rPr>
        <w:t>Automated</w:t>
      </w:r>
      <w:r w:rsidRPr="0096173A">
        <w:rPr>
          <w:spacing w:val="17"/>
          <w:sz w:val="24"/>
          <w:lang w:val="en-CA"/>
        </w:rPr>
        <w:t xml:space="preserve"> </w:t>
      </w:r>
      <w:r w:rsidRPr="0096173A">
        <w:rPr>
          <w:sz w:val="24"/>
          <w:lang w:val="en-CA"/>
        </w:rPr>
        <w:t>Driving.</w:t>
      </w:r>
      <w:r w:rsidRPr="0096173A">
        <w:rPr>
          <w:spacing w:val="17"/>
          <w:sz w:val="24"/>
          <w:lang w:val="en-CA"/>
        </w:rPr>
        <w:t xml:space="preserve"> </w:t>
      </w:r>
      <w:r w:rsidRPr="0096173A">
        <w:rPr>
          <w:i/>
          <w:sz w:val="24"/>
          <w:lang w:val="en-CA"/>
        </w:rPr>
        <w:t>Proceedings</w:t>
      </w:r>
      <w:r w:rsidRPr="0096173A">
        <w:rPr>
          <w:i/>
          <w:spacing w:val="17"/>
          <w:sz w:val="24"/>
          <w:lang w:val="en-CA"/>
        </w:rPr>
        <w:t xml:space="preserve"> </w:t>
      </w:r>
      <w:r w:rsidRPr="0096173A">
        <w:rPr>
          <w:i/>
          <w:sz w:val="24"/>
          <w:lang w:val="en-CA"/>
        </w:rPr>
        <w:t>-</w:t>
      </w:r>
      <w:r w:rsidRPr="0096173A">
        <w:rPr>
          <w:i/>
          <w:spacing w:val="18"/>
          <w:sz w:val="24"/>
          <w:lang w:val="en-CA"/>
        </w:rPr>
        <w:t xml:space="preserve"> </w:t>
      </w:r>
      <w:r w:rsidRPr="0096173A">
        <w:rPr>
          <w:i/>
          <w:sz w:val="24"/>
          <w:lang w:val="en-CA"/>
        </w:rPr>
        <w:t>International</w:t>
      </w:r>
      <w:r w:rsidRPr="0096173A">
        <w:rPr>
          <w:i/>
          <w:spacing w:val="17"/>
          <w:sz w:val="24"/>
          <w:lang w:val="en-CA"/>
        </w:rPr>
        <w:t xml:space="preserve"> </w:t>
      </w:r>
      <w:r w:rsidRPr="0096173A">
        <w:rPr>
          <w:i/>
          <w:sz w:val="24"/>
          <w:lang w:val="en-CA"/>
        </w:rPr>
        <w:t>Sym-</w:t>
      </w:r>
    </w:p>
    <w:p w14:paraId="3F2A0451" w14:textId="77777777" w:rsidR="003F2FC5" w:rsidRPr="0096173A" w:rsidRDefault="003F2FC5">
      <w:pPr>
        <w:jc w:val="both"/>
        <w:rPr>
          <w:sz w:val="24"/>
          <w:lang w:val="en-CA"/>
        </w:rPr>
        <w:sectPr w:rsidR="003F2FC5" w:rsidRPr="0096173A">
          <w:pgSz w:w="12240" w:h="15840"/>
          <w:pgMar w:top="1280" w:right="80" w:bottom="1060" w:left="1320" w:header="0" w:footer="863" w:gutter="0"/>
          <w:cols w:space="720"/>
        </w:sectPr>
      </w:pPr>
    </w:p>
    <w:p w14:paraId="49F47190" w14:textId="77777777" w:rsidR="003F2FC5" w:rsidRPr="0096173A" w:rsidRDefault="00C0309D">
      <w:pPr>
        <w:spacing w:before="75" w:line="352" w:lineRule="auto"/>
        <w:ind w:left="840" w:right="1357"/>
        <w:jc w:val="both"/>
        <w:rPr>
          <w:rFonts w:ascii="Courier New"/>
          <w:sz w:val="20"/>
          <w:lang w:val="en-CA"/>
        </w:rPr>
      </w:pPr>
      <w:r w:rsidRPr="0096173A">
        <w:rPr>
          <w:i/>
          <w:sz w:val="24"/>
          <w:lang w:val="en-CA"/>
        </w:rPr>
        <w:lastRenderedPageBreak/>
        <w:t>posium on Quality Electronic Design, ISQED</w:t>
      </w:r>
      <w:r w:rsidRPr="0096173A">
        <w:rPr>
          <w:sz w:val="24"/>
          <w:lang w:val="en-CA"/>
        </w:rPr>
        <w:t xml:space="preserve">, 432-436. </w:t>
      </w:r>
      <w:r w:rsidRPr="0096173A">
        <w:rPr>
          <w:rFonts w:ascii="Courier New"/>
          <w:spacing w:val="7"/>
          <w:sz w:val="20"/>
          <w:lang w:val="en-CA"/>
        </w:rPr>
        <w:t>https://</w:t>
      </w:r>
      <w:r w:rsidRPr="0096173A">
        <w:rPr>
          <w:rFonts w:ascii="Courier New"/>
          <w:spacing w:val="-101"/>
          <w:sz w:val="20"/>
          <w:lang w:val="en-CA"/>
        </w:rPr>
        <w:t xml:space="preserve"> </w:t>
      </w:r>
      <w:r w:rsidRPr="0096173A">
        <w:rPr>
          <w:rFonts w:ascii="Courier New"/>
          <w:spacing w:val="5"/>
          <w:sz w:val="20"/>
          <w:lang w:val="en-CA"/>
        </w:rPr>
        <w:t>doi.</w:t>
      </w:r>
      <w:r w:rsidRPr="0096173A">
        <w:rPr>
          <w:rFonts w:ascii="Courier New"/>
          <w:spacing w:val="-101"/>
          <w:sz w:val="20"/>
          <w:lang w:val="en-CA"/>
        </w:rPr>
        <w:t xml:space="preserve"> </w:t>
      </w:r>
      <w:r w:rsidRPr="0096173A">
        <w:rPr>
          <w:rFonts w:ascii="Courier New"/>
          <w:spacing w:val="5"/>
          <w:sz w:val="20"/>
          <w:lang w:val="en-CA"/>
        </w:rPr>
        <w:t>org/</w:t>
      </w:r>
      <w:r w:rsidRPr="0096173A">
        <w:rPr>
          <w:rFonts w:ascii="Courier New"/>
          <w:spacing w:val="-101"/>
          <w:sz w:val="20"/>
          <w:lang w:val="en-CA"/>
        </w:rPr>
        <w:t xml:space="preserve"> </w:t>
      </w:r>
      <w:r w:rsidRPr="0096173A">
        <w:rPr>
          <w:rFonts w:ascii="Courier New"/>
          <w:sz w:val="20"/>
          <w:lang w:val="en-CA"/>
        </w:rPr>
        <w:t>10</w:t>
      </w:r>
      <w:r w:rsidRPr="0096173A">
        <w:rPr>
          <w:rFonts w:ascii="Courier New"/>
          <w:spacing w:val="-101"/>
          <w:sz w:val="20"/>
          <w:lang w:val="en-CA"/>
        </w:rPr>
        <w:t xml:space="preserve"> </w:t>
      </w:r>
      <w:r w:rsidRPr="0096173A">
        <w:rPr>
          <w:rFonts w:ascii="Courier New"/>
          <w:sz w:val="20"/>
          <w:lang w:val="en-CA"/>
        </w:rPr>
        <w:t>.</w:t>
      </w:r>
      <w:r w:rsidRPr="0096173A">
        <w:rPr>
          <w:rFonts w:ascii="Courier New"/>
          <w:spacing w:val="-101"/>
          <w:sz w:val="20"/>
          <w:lang w:val="en-CA"/>
        </w:rPr>
        <w:t xml:space="preserve"> </w:t>
      </w:r>
      <w:r w:rsidRPr="0096173A">
        <w:rPr>
          <w:rFonts w:ascii="Courier New"/>
          <w:sz w:val="20"/>
          <w:lang w:val="en-CA"/>
        </w:rPr>
        <w:t>1109</w:t>
      </w:r>
      <w:r w:rsidRPr="0096173A">
        <w:rPr>
          <w:rFonts w:ascii="Courier New"/>
          <w:spacing w:val="-102"/>
          <w:sz w:val="20"/>
          <w:lang w:val="en-CA"/>
        </w:rPr>
        <w:t xml:space="preserve"> </w:t>
      </w:r>
      <w:r w:rsidRPr="0096173A">
        <w:rPr>
          <w:rFonts w:ascii="Courier New"/>
          <w:sz w:val="20"/>
          <w:lang w:val="en-CA"/>
        </w:rPr>
        <w:t>/ ISQED.2018.8357325</w:t>
      </w:r>
    </w:p>
    <w:p w14:paraId="41B58EDC" w14:textId="77777777" w:rsidR="003F2FC5" w:rsidRPr="0096173A" w:rsidRDefault="00C0309D">
      <w:pPr>
        <w:spacing w:line="251" w:lineRule="exact"/>
        <w:ind w:right="1358"/>
        <w:jc w:val="right"/>
        <w:rPr>
          <w:sz w:val="24"/>
          <w:lang w:val="en-CA"/>
        </w:rPr>
      </w:pPr>
      <w:r w:rsidRPr="0096173A">
        <w:rPr>
          <w:spacing w:val="8"/>
          <w:sz w:val="24"/>
          <w:lang w:val="en-CA"/>
        </w:rPr>
        <w:t>N</w:t>
      </w:r>
      <w:r w:rsidRPr="0096173A">
        <w:rPr>
          <w:spacing w:val="8"/>
          <w:sz w:val="19"/>
          <w:lang w:val="en-CA"/>
        </w:rPr>
        <w:t>GUYEN</w:t>
      </w:r>
      <w:r w:rsidRPr="0096173A">
        <w:rPr>
          <w:spacing w:val="8"/>
          <w:sz w:val="24"/>
          <w:lang w:val="en-CA"/>
        </w:rPr>
        <w:t xml:space="preserve">, </w:t>
      </w:r>
      <w:r w:rsidRPr="0096173A">
        <w:rPr>
          <w:spacing w:val="-6"/>
          <w:sz w:val="24"/>
          <w:lang w:val="en-CA"/>
        </w:rPr>
        <w:t xml:space="preserve">T., </w:t>
      </w:r>
      <w:r w:rsidRPr="0096173A">
        <w:rPr>
          <w:spacing w:val="7"/>
          <w:sz w:val="24"/>
          <w:lang w:val="en-CA"/>
        </w:rPr>
        <w:t>S</w:t>
      </w:r>
      <w:r w:rsidRPr="0096173A">
        <w:rPr>
          <w:spacing w:val="7"/>
          <w:sz w:val="19"/>
          <w:lang w:val="en-CA"/>
        </w:rPr>
        <w:t>HIVAKUMAR</w:t>
      </w:r>
      <w:r w:rsidRPr="0096173A">
        <w:rPr>
          <w:spacing w:val="7"/>
          <w:sz w:val="24"/>
          <w:lang w:val="en-CA"/>
        </w:rPr>
        <w:t xml:space="preserve">, </w:t>
      </w:r>
      <w:r w:rsidRPr="0096173A">
        <w:rPr>
          <w:sz w:val="24"/>
          <w:lang w:val="en-CA"/>
        </w:rPr>
        <w:t xml:space="preserve">S. S., </w:t>
      </w:r>
      <w:r w:rsidRPr="0096173A">
        <w:rPr>
          <w:spacing w:val="8"/>
          <w:sz w:val="24"/>
          <w:lang w:val="en-CA"/>
        </w:rPr>
        <w:t>M</w:t>
      </w:r>
      <w:r w:rsidRPr="0096173A">
        <w:rPr>
          <w:spacing w:val="8"/>
          <w:sz w:val="19"/>
          <w:lang w:val="en-CA"/>
        </w:rPr>
        <w:t>ILLER</w:t>
      </w:r>
      <w:r w:rsidRPr="0096173A">
        <w:rPr>
          <w:spacing w:val="8"/>
          <w:sz w:val="24"/>
          <w:lang w:val="en-CA"/>
        </w:rPr>
        <w:t xml:space="preserve">, </w:t>
      </w:r>
      <w:r w:rsidRPr="0096173A">
        <w:rPr>
          <w:sz w:val="24"/>
          <w:lang w:val="en-CA"/>
        </w:rPr>
        <w:t xml:space="preserve">I. D., </w:t>
      </w:r>
      <w:r w:rsidRPr="0096173A">
        <w:rPr>
          <w:spacing w:val="8"/>
          <w:sz w:val="24"/>
          <w:lang w:val="en-CA"/>
        </w:rPr>
        <w:t>K</w:t>
      </w:r>
      <w:r w:rsidRPr="0096173A">
        <w:rPr>
          <w:spacing w:val="8"/>
          <w:sz w:val="19"/>
          <w:lang w:val="en-CA"/>
        </w:rPr>
        <w:t>ELLER</w:t>
      </w:r>
      <w:r w:rsidRPr="0096173A">
        <w:rPr>
          <w:spacing w:val="8"/>
          <w:sz w:val="24"/>
          <w:lang w:val="en-CA"/>
        </w:rPr>
        <w:t xml:space="preserve">, </w:t>
      </w:r>
      <w:r w:rsidRPr="0096173A">
        <w:rPr>
          <w:sz w:val="24"/>
          <w:lang w:val="en-CA"/>
        </w:rPr>
        <w:t xml:space="preserve">J., </w:t>
      </w:r>
      <w:r w:rsidRPr="0096173A">
        <w:rPr>
          <w:spacing w:val="6"/>
          <w:sz w:val="24"/>
          <w:lang w:val="en-CA"/>
        </w:rPr>
        <w:t>L</w:t>
      </w:r>
      <w:r w:rsidRPr="0096173A">
        <w:rPr>
          <w:spacing w:val="6"/>
          <w:sz w:val="19"/>
          <w:lang w:val="en-CA"/>
        </w:rPr>
        <w:t>EE</w:t>
      </w:r>
      <w:r w:rsidRPr="0096173A">
        <w:rPr>
          <w:spacing w:val="6"/>
          <w:sz w:val="24"/>
          <w:lang w:val="en-CA"/>
        </w:rPr>
        <w:t xml:space="preserve">, </w:t>
      </w:r>
      <w:r w:rsidRPr="0096173A">
        <w:rPr>
          <w:sz w:val="24"/>
          <w:lang w:val="en-CA"/>
        </w:rPr>
        <w:t xml:space="preserve">E. S., </w:t>
      </w:r>
      <w:r w:rsidRPr="0096173A">
        <w:rPr>
          <w:spacing w:val="7"/>
          <w:sz w:val="24"/>
          <w:lang w:val="en-CA"/>
        </w:rPr>
        <w:t>Z</w:t>
      </w:r>
      <w:r w:rsidRPr="0096173A">
        <w:rPr>
          <w:spacing w:val="7"/>
          <w:sz w:val="19"/>
          <w:lang w:val="en-CA"/>
        </w:rPr>
        <w:t>HOU</w:t>
      </w:r>
      <w:r w:rsidRPr="0096173A">
        <w:rPr>
          <w:spacing w:val="7"/>
          <w:sz w:val="24"/>
          <w:lang w:val="en-CA"/>
        </w:rPr>
        <w:t xml:space="preserve">, </w:t>
      </w:r>
      <w:r w:rsidRPr="0096173A">
        <w:rPr>
          <w:sz w:val="24"/>
          <w:lang w:val="en-CA"/>
        </w:rPr>
        <w:t>A.,</w:t>
      </w:r>
      <w:r w:rsidRPr="0096173A">
        <w:rPr>
          <w:spacing w:val="-33"/>
          <w:sz w:val="24"/>
          <w:lang w:val="en-CA"/>
        </w:rPr>
        <w:t xml:space="preserve"> </w:t>
      </w:r>
      <w:r w:rsidRPr="0096173A">
        <w:rPr>
          <w:spacing w:val="8"/>
          <w:sz w:val="24"/>
          <w:lang w:val="en-CA"/>
        </w:rPr>
        <w:t>O</w:t>
      </w:r>
      <w:r w:rsidRPr="0096173A">
        <w:rPr>
          <w:spacing w:val="8"/>
          <w:sz w:val="19"/>
          <w:lang w:val="en-CA"/>
        </w:rPr>
        <w:t>ZASLAN</w:t>
      </w:r>
      <w:r w:rsidRPr="0096173A">
        <w:rPr>
          <w:spacing w:val="8"/>
          <w:sz w:val="24"/>
          <w:lang w:val="en-CA"/>
        </w:rPr>
        <w:t>,</w:t>
      </w:r>
    </w:p>
    <w:p w14:paraId="6D3656D3" w14:textId="77777777" w:rsidR="003F2FC5" w:rsidRPr="0096173A" w:rsidRDefault="00C0309D">
      <w:pPr>
        <w:spacing w:before="85"/>
        <w:ind w:right="1358"/>
        <w:jc w:val="right"/>
        <w:rPr>
          <w:sz w:val="24"/>
          <w:lang w:val="en-CA"/>
        </w:rPr>
      </w:pPr>
      <w:r w:rsidRPr="0096173A">
        <w:rPr>
          <w:spacing w:val="-6"/>
          <w:sz w:val="24"/>
          <w:lang w:val="en-CA"/>
        </w:rPr>
        <w:t xml:space="preserve">T.,  </w:t>
      </w:r>
      <w:r w:rsidRPr="0096173A">
        <w:rPr>
          <w:spacing w:val="8"/>
          <w:sz w:val="24"/>
          <w:lang w:val="en-CA"/>
        </w:rPr>
        <w:t>L</w:t>
      </w:r>
      <w:r w:rsidRPr="0096173A">
        <w:rPr>
          <w:spacing w:val="8"/>
          <w:sz w:val="19"/>
          <w:lang w:val="en-CA"/>
        </w:rPr>
        <w:t>OIANNO</w:t>
      </w:r>
      <w:r w:rsidRPr="0096173A">
        <w:rPr>
          <w:spacing w:val="8"/>
          <w:sz w:val="24"/>
          <w:lang w:val="en-CA"/>
        </w:rPr>
        <w:t xml:space="preserve">, </w:t>
      </w:r>
      <w:r w:rsidRPr="0096173A">
        <w:rPr>
          <w:sz w:val="24"/>
          <w:lang w:val="en-CA"/>
        </w:rPr>
        <w:t xml:space="preserve">G.,  </w:t>
      </w:r>
      <w:r w:rsidRPr="0096173A">
        <w:rPr>
          <w:spacing w:val="7"/>
          <w:sz w:val="24"/>
          <w:lang w:val="en-CA"/>
        </w:rPr>
        <w:t>H</w:t>
      </w:r>
      <w:r w:rsidRPr="0096173A">
        <w:rPr>
          <w:spacing w:val="7"/>
          <w:sz w:val="19"/>
          <w:lang w:val="en-CA"/>
        </w:rPr>
        <w:t>ARWOOD</w:t>
      </w:r>
      <w:r w:rsidRPr="0096173A">
        <w:rPr>
          <w:spacing w:val="7"/>
          <w:sz w:val="24"/>
          <w:lang w:val="en-CA"/>
        </w:rPr>
        <w:t xml:space="preserve">, </w:t>
      </w:r>
      <w:r w:rsidRPr="0096173A">
        <w:rPr>
          <w:sz w:val="24"/>
          <w:lang w:val="en-CA"/>
        </w:rPr>
        <w:t xml:space="preserve">J.  H.,  </w:t>
      </w:r>
      <w:r w:rsidRPr="0096173A">
        <w:rPr>
          <w:spacing w:val="9"/>
          <w:sz w:val="24"/>
          <w:lang w:val="en-CA"/>
        </w:rPr>
        <w:t>W</w:t>
      </w:r>
      <w:r w:rsidRPr="0096173A">
        <w:rPr>
          <w:spacing w:val="9"/>
          <w:sz w:val="19"/>
          <w:lang w:val="en-CA"/>
        </w:rPr>
        <w:t>OZENCRAFT</w:t>
      </w:r>
      <w:r w:rsidRPr="0096173A">
        <w:rPr>
          <w:spacing w:val="9"/>
          <w:sz w:val="24"/>
          <w:lang w:val="en-CA"/>
        </w:rPr>
        <w:t xml:space="preserve">, </w:t>
      </w:r>
      <w:r w:rsidRPr="0096173A">
        <w:rPr>
          <w:sz w:val="24"/>
          <w:lang w:val="en-CA"/>
        </w:rPr>
        <w:t xml:space="preserve">J.,  </w:t>
      </w:r>
      <w:r w:rsidRPr="0096173A">
        <w:rPr>
          <w:spacing w:val="3"/>
          <w:sz w:val="24"/>
          <w:lang w:val="en-CA"/>
        </w:rPr>
        <w:t>T</w:t>
      </w:r>
      <w:r w:rsidRPr="0096173A">
        <w:rPr>
          <w:spacing w:val="3"/>
          <w:sz w:val="19"/>
          <w:lang w:val="en-CA"/>
        </w:rPr>
        <w:t>AYLOR</w:t>
      </w:r>
      <w:r w:rsidRPr="0096173A">
        <w:rPr>
          <w:spacing w:val="3"/>
          <w:sz w:val="24"/>
          <w:lang w:val="en-CA"/>
        </w:rPr>
        <w:t xml:space="preserve">, </w:t>
      </w:r>
      <w:r w:rsidRPr="0096173A">
        <w:rPr>
          <w:sz w:val="24"/>
          <w:lang w:val="en-CA"/>
        </w:rPr>
        <w:t xml:space="preserve">C.  J.  &amp;  </w:t>
      </w:r>
      <w:r w:rsidRPr="0096173A">
        <w:rPr>
          <w:spacing w:val="8"/>
          <w:sz w:val="24"/>
          <w:lang w:val="en-CA"/>
        </w:rPr>
        <w:t>K</w:t>
      </w:r>
      <w:r w:rsidRPr="0096173A">
        <w:rPr>
          <w:spacing w:val="8"/>
          <w:sz w:val="19"/>
          <w:lang w:val="en-CA"/>
        </w:rPr>
        <w:t>UMAR</w:t>
      </w:r>
      <w:r w:rsidRPr="0096173A">
        <w:rPr>
          <w:spacing w:val="8"/>
          <w:sz w:val="24"/>
          <w:lang w:val="en-CA"/>
        </w:rPr>
        <w:t>,</w:t>
      </w:r>
      <w:r w:rsidRPr="0096173A">
        <w:rPr>
          <w:spacing w:val="-32"/>
          <w:sz w:val="24"/>
          <w:lang w:val="en-CA"/>
        </w:rPr>
        <w:t xml:space="preserve"> </w:t>
      </w:r>
      <w:r w:rsidRPr="0096173A">
        <w:rPr>
          <w:spacing w:val="-16"/>
          <w:sz w:val="24"/>
          <w:lang w:val="en-CA"/>
        </w:rPr>
        <w:t>V.</w:t>
      </w:r>
    </w:p>
    <w:p w14:paraId="58ADD2BD" w14:textId="77777777" w:rsidR="003F2FC5" w:rsidRDefault="00C0309D">
      <w:pPr>
        <w:spacing w:before="85" w:line="314" w:lineRule="auto"/>
        <w:ind w:left="840" w:right="1357"/>
        <w:jc w:val="both"/>
        <w:rPr>
          <w:rFonts w:ascii="Courier New"/>
          <w:sz w:val="20"/>
        </w:rPr>
      </w:pPr>
      <w:r w:rsidRPr="0096173A">
        <w:rPr>
          <w:sz w:val="24"/>
          <w:lang w:val="en-CA"/>
        </w:rPr>
        <w:t xml:space="preserve">(2019). MAVNet : An Effective Semantic Segmentation Micro-Network for MAV-Based Tasks. </w:t>
      </w:r>
      <w:r w:rsidRPr="0096173A">
        <w:rPr>
          <w:i/>
          <w:sz w:val="24"/>
          <w:lang w:val="en-CA"/>
        </w:rPr>
        <w:t>arXiv :1904.01795 [cs]</w:t>
      </w:r>
      <w:r w:rsidRPr="0096173A">
        <w:rPr>
          <w:sz w:val="24"/>
          <w:lang w:val="en-CA"/>
        </w:rPr>
        <w:t xml:space="preserve">. </w:t>
      </w:r>
      <w:hyperlink r:id="rId19">
        <w:r>
          <w:rPr>
            <w:rFonts w:ascii="Courier New"/>
            <w:sz w:val="20"/>
          </w:rPr>
          <w:t>http://arxiv.org/abs/1904.01795</w:t>
        </w:r>
      </w:hyperlink>
    </w:p>
    <w:p w14:paraId="1F7A80B1" w14:textId="77777777" w:rsidR="003F2FC5" w:rsidRDefault="00C0309D">
      <w:pPr>
        <w:spacing w:line="275" w:lineRule="exact"/>
        <w:ind w:left="125"/>
        <w:rPr>
          <w:rFonts w:ascii="Courier New"/>
          <w:sz w:val="20"/>
        </w:rPr>
      </w:pPr>
      <w:r>
        <w:rPr>
          <w:sz w:val="24"/>
        </w:rPr>
        <w:t xml:space="preserve">NVIDIA. (2019a). </w:t>
      </w:r>
      <w:r>
        <w:rPr>
          <w:i/>
          <w:sz w:val="24"/>
        </w:rPr>
        <w:t>Jetson Nano</w:t>
      </w:r>
      <w:r>
        <w:rPr>
          <w:sz w:val="24"/>
        </w:rPr>
        <w:t xml:space="preserve">. </w:t>
      </w:r>
      <w:r>
        <w:rPr>
          <w:rFonts w:ascii="Courier New"/>
          <w:sz w:val="20"/>
        </w:rPr>
        <w:t>https://developer.nvidia.com/emb</w:t>
      </w:r>
      <w:r>
        <w:rPr>
          <w:rFonts w:ascii="Courier New"/>
          <w:sz w:val="20"/>
        </w:rPr>
        <w:t>edded/jetson-nano</w:t>
      </w:r>
    </w:p>
    <w:p w14:paraId="39A7CC96" w14:textId="77777777" w:rsidR="003F2FC5" w:rsidRPr="0096173A" w:rsidRDefault="00C0309D">
      <w:pPr>
        <w:spacing w:before="77" w:line="352" w:lineRule="auto"/>
        <w:ind w:left="840" w:right="1358" w:hanging="715"/>
        <w:jc w:val="both"/>
        <w:rPr>
          <w:rFonts w:ascii="Courier New"/>
          <w:sz w:val="20"/>
          <w:lang w:val="en-CA"/>
        </w:rPr>
      </w:pPr>
      <w:r w:rsidRPr="0096173A">
        <w:rPr>
          <w:sz w:val="24"/>
          <w:lang w:val="en-CA"/>
        </w:rPr>
        <w:t xml:space="preserve">NVIDIA. (2019b). </w:t>
      </w:r>
      <w:r w:rsidRPr="0096173A">
        <w:rPr>
          <w:i/>
          <w:sz w:val="24"/>
          <w:lang w:val="en-CA"/>
        </w:rPr>
        <w:t>Jetson Nano : Deep Learning Inference Benchmarks</w:t>
      </w:r>
      <w:r w:rsidRPr="0096173A">
        <w:rPr>
          <w:sz w:val="24"/>
          <w:lang w:val="en-CA"/>
        </w:rPr>
        <w:t xml:space="preserve">. </w:t>
      </w:r>
      <w:r w:rsidRPr="0096173A">
        <w:rPr>
          <w:rFonts w:ascii="Courier New"/>
          <w:sz w:val="20"/>
          <w:lang w:val="en-CA"/>
        </w:rPr>
        <w:t>https://developer. nvidia.com/embedded/jetson-nano-dl-inference-benchmarks</w:t>
      </w:r>
    </w:p>
    <w:p w14:paraId="75605880" w14:textId="77777777" w:rsidR="003F2FC5" w:rsidRPr="0096173A" w:rsidRDefault="00C0309D">
      <w:pPr>
        <w:pStyle w:val="Corpsdetexte"/>
        <w:spacing w:line="251" w:lineRule="exact"/>
        <w:ind w:right="1358"/>
        <w:jc w:val="right"/>
        <w:rPr>
          <w:lang w:val="en-CA"/>
        </w:rPr>
      </w:pPr>
      <w:r w:rsidRPr="0096173A">
        <w:rPr>
          <w:lang w:val="en-CA"/>
        </w:rPr>
        <w:t>P</w:t>
      </w:r>
      <w:r w:rsidRPr="0096173A">
        <w:rPr>
          <w:sz w:val="19"/>
          <w:lang w:val="en-CA"/>
        </w:rPr>
        <w:t>ATHAK</w:t>
      </w:r>
      <w:r w:rsidRPr="0096173A">
        <w:rPr>
          <w:lang w:val="en-CA"/>
        </w:rPr>
        <w:t>, D. &amp; E</w:t>
      </w:r>
      <w:r w:rsidRPr="0096173A">
        <w:rPr>
          <w:sz w:val="19"/>
          <w:lang w:val="en-CA"/>
        </w:rPr>
        <w:t>L</w:t>
      </w:r>
      <w:r w:rsidRPr="0096173A">
        <w:rPr>
          <w:lang w:val="en-CA"/>
        </w:rPr>
        <w:t>-S</w:t>
      </w:r>
      <w:r w:rsidRPr="0096173A">
        <w:rPr>
          <w:sz w:val="19"/>
          <w:lang w:val="en-CA"/>
        </w:rPr>
        <w:t>HARKAWY</w:t>
      </w:r>
      <w:r w:rsidRPr="0096173A">
        <w:rPr>
          <w:lang w:val="en-CA"/>
        </w:rPr>
        <w:t>, M. (2019). Architecturally Compressed CNN : An Embedded</w:t>
      </w:r>
    </w:p>
    <w:p w14:paraId="0C3027AE" w14:textId="77777777" w:rsidR="003F2FC5" w:rsidRPr="0096173A" w:rsidRDefault="00C0309D">
      <w:pPr>
        <w:spacing w:before="85" w:line="333" w:lineRule="auto"/>
        <w:ind w:left="840" w:right="1357"/>
        <w:jc w:val="both"/>
        <w:rPr>
          <w:rFonts w:ascii="Courier New"/>
          <w:sz w:val="20"/>
          <w:lang w:val="en-CA"/>
        </w:rPr>
      </w:pPr>
      <w:r w:rsidRPr="0096173A">
        <w:rPr>
          <w:sz w:val="24"/>
          <w:lang w:val="en-CA"/>
        </w:rPr>
        <w:t xml:space="preserve">Realtime Classifier (NXP Bluebox2.0 with RTMaps). </w:t>
      </w:r>
      <w:r w:rsidRPr="0096173A">
        <w:rPr>
          <w:i/>
          <w:sz w:val="24"/>
          <w:lang w:val="en-CA"/>
        </w:rPr>
        <w:t xml:space="preserve">2019 IEEE 9th Annual Computing and Communication </w:t>
      </w:r>
      <w:r w:rsidRPr="0096173A">
        <w:rPr>
          <w:i/>
          <w:spacing w:val="-3"/>
          <w:sz w:val="24"/>
          <w:lang w:val="en-CA"/>
        </w:rPr>
        <w:t xml:space="preserve">Workshop </w:t>
      </w:r>
      <w:r w:rsidRPr="0096173A">
        <w:rPr>
          <w:i/>
          <w:sz w:val="24"/>
          <w:lang w:val="en-CA"/>
        </w:rPr>
        <w:t>and Conference (CCWC)</w:t>
      </w:r>
      <w:r w:rsidRPr="0096173A">
        <w:rPr>
          <w:sz w:val="24"/>
          <w:lang w:val="en-CA"/>
        </w:rPr>
        <w:t>, 0331-0336.</w:t>
      </w:r>
      <w:r w:rsidRPr="0096173A">
        <w:rPr>
          <w:spacing w:val="-22"/>
          <w:sz w:val="24"/>
          <w:lang w:val="en-CA"/>
        </w:rPr>
        <w:t xml:space="preserve"> </w:t>
      </w:r>
      <w:r w:rsidRPr="0096173A">
        <w:rPr>
          <w:rFonts w:ascii="Courier New"/>
          <w:sz w:val="20"/>
          <w:lang w:val="en-CA"/>
        </w:rPr>
        <w:t>https://doi.org/ 10.1109/CCWC.2019.8666495</w:t>
      </w:r>
    </w:p>
    <w:p w14:paraId="2E6EF762" w14:textId="77777777" w:rsidR="003F2FC5" w:rsidRPr="0096173A" w:rsidRDefault="00C0309D">
      <w:pPr>
        <w:spacing w:line="333" w:lineRule="auto"/>
        <w:ind w:left="840" w:right="1357" w:hanging="715"/>
        <w:jc w:val="both"/>
        <w:rPr>
          <w:rFonts w:ascii="Courier New"/>
          <w:sz w:val="20"/>
          <w:lang w:val="en-CA"/>
        </w:rPr>
      </w:pPr>
      <w:r w:rsidRPr="0096173A">
        <w:rPr>
          <w:spacing w:val="8"/>
          <w:sz w:val="24"/>
          <w:lang w:val="en-CA"/>
        </w:rPr>
        <w:t>S</w:t>
      </w:r>
      <w:r w:rsidRPr="0096173A">
        <w:rPr>
          <w:spacing w:val="8"/>
          <w:sz w:val="19"/>
          <w:lang w:val="en-CA"/>
        </w:rPr>
        <w:t>HARMA</w:t>
      </w:r>
      <w:r w:rsidRPr="0096173A">
        <w:rPr>
          <w:spacing w:val="8"/>
          <w:sz w:val="24"/>
          <w:lang w:val="en-CA"/>
        </w:rPr>
        <w:t xml:space="preserve">, </w:t>
      </w:r>
      <w:r w:rsidRPr="0096173A">
        <w:rPr>
          <w:sz w:val="24"/>
          <w:lang w:val="en-CA"/>
        </w:rPr>
        <w:t xml:space="preserve">N., </w:t>
      </w:r>
      <w:r w:rsidRPr="0096173A">
        <w:rPr>
          <w:spacing w:val="7"/>
          <w:sz w:val="24"/>
          <w:lang w:val="en-CA"/>
        </w:rPr>
        <w:t>S</w:t>
      </w:r>
      <w:r w:rsidRPr="0096173A">
        <w:rPr>
          <w:spacing w:val="7"/>
          <w:sz w:val="19"/>
          <w:lang w:val="en-CA"/>
        </w:rPr>
        <w:t>HAMKUWAR</w:t>
      </w:r>
      <w:r w:rsidRPr="0096173A">
        <w:rPr>
          <w:spacing w:val="7"/>
          <w:sz w:val="24"/>
          <w:lang w:val="en-CA"/>
        </w:rPr>
        <w:t xml:space="preserve">, </w:t>
      </w:r>
      <w:r w:rsidRPr="0096173A">
        <w:rPr>
          <w:sz w:val="24"/>
          <w:lang w:val="en-CA"/>
        </w:rPr>
        <w:t xml:space="preserve">M. &amp; </w:t>
      </w:r>
      <w:r w:rsidRPr="0096173A">
        <w:rPr>
          <w:spacing w:val="8"/>
          <w:sz w:val="24"/>
          <w:lang w:val="en-CA"/>
        </w:rPr>
        <w:t>S</w:t>
      </w:r>
      <w:r w:rsidRPr="0096173A">
        <w:rPr>
          <w:spacing w:val="8"/>
          <w:sz w:val="19"/>
          <w:lang w:val="en-CA"/>
        </w:rPr>
        <w:t>INGH</w:t>
      </w:r>
      <w:r w:rsidRPr="0096173A">
        <w:rPr>
          <w:spacing w:val="8"/>
          <w:sz w:val="24"/>
          <w:lang w:val="en-CA"/>
        </w:rPr>
        <w:t xml:space="preserve">, </w:t>
      </w:r>
      <w:r w:rsidRPr="0096173A">
        <w:rPr>
          <w:sz w:val="24"/>
          <w:lang w:val="en-CA"/>
        </w:rPr>
        <w:t xml:space="preserve">I. (2019). </w:t>
      </w:r>
      <w:r w:rsidRPr="0096173A">
        <w:rPr>
          <w:i/>
          <w:sz w:val="24"/>
          <w:lang w:val="en-CA"/>
        </w:rPr>
        <w:t>The History, Present and Future with Iot</w:t>
      </w:r>
      <w:r w:rsidRPr="0096173A">
        <w:rPr>
          <w:sz w:val="24"/>
          <w:lang w:val="en-CA"/>
        </w:rPr>
        <w:t xml:space="preserve">. Springer Science ; Business Media Deutschland GmbH. </w:t>
      </w:r>
      <w:r w:rsidRPr="0096173A">
        <w:rPr>
          <w:rFonts w:ascii="Courier New"/>
          <w:spacing w:val="7"/>
          <w:sz w:val="20"/>
          <w:lang w:val="en-CA"/>
        </w:rPr>
        <w:t>https://</w:t>
      </w:r>
      <w:r w:rsidRPr="0096173A">
        <w:rPr>
          <w:rFonts w:ascii="Courier New"/>
          <w:spacing w:val="-99"/>
          <w:sz w:val="20"/>
          <w:lang w:val="en-CA"/>
        </w:rPr>
        <w:t xml:space="preserve"> </w:t>
      </w:r>
      <w:r w:rsidRPr="0096173A">
        <w:rPr>
          <w:rFonts w:ascii="Courier New"/>
          <w:spacing w:val="5"/>
          <w:sz w:val="20"/>
          <w:lang w:val="en-CA"/>
        </w:rPr>
        <w:t>doi.</w:t>
      </w:r>
      <w:r w:rsidRPr="0096173A">
        <w:rPr>
          <w:rFonts w:ascii="Courier New"/>
          <w:spacing w:val="-100"/>
          <w:sz w:val="20"/>
          <w:lang w:val="en-CA"/>
        </w:rPr>
        <w:t xml:space="preserve"> </w:t>
      </w:r>
      <w:r w:rsidRPr="0096173A">
        <w:rPr>
          <w:rFonts w:ascii="Courier New"/>
          <w:spacing w:val="5"/>
          <w:sz w:val="20"/>
          <w:lang w:val="en-CA"/>
        </w:rPr>
        <w:t>org/</w:t>
      </w:r>
      <w:r w:rsidRPr="0096173A">
        <w:rPr>
          <w:rFonts w:ascii="Courier New"/>
          <w:spacing w:val="-100"/>
          <w:sz w:val="20"/>
          <w:lang w:val="en-CA"/>
        </w:rPr>
        <w:t xml:space="preserve"> </w:t>
      </w:r>
      <w:r w:rsidRPr="0096173A">
        <w:rPr>
          <w:rFonts w:ascii="Courier New"/>
          <w:sz w:val="20"/>
          <w:lang w:val="en-CA"/>
        </w:rPr>
        <w:t>10</w:t>
      </w:r>
      <w:r w:rsidRPr="0096173A">
        <w:rPr>
          <w:rFonts w:ascii="Courier New"/>
          <w:spacing w:val="-99"/>
          <w:sz w:val="20"/>
          <w:lang w:val="en-CA"/>
        </w:rPr>
        <w:t xml:space="preserve"> </w:t>
      </w:r>
      <w:r w:rsidRPr="0096173A">
        <w:rPr>
          <w:rFonts w:ascii="Courier New"/>
          <w:sz w:val="20"/>
          <w:lang w:val="en-CA"/>
        </w:rPr>
        <w:t>.</w:t>
      </w:r>
      <w:r w:rsidRPr="0096173A">
        <w:rPr>
          <w:rFonts w:ascii="Courier New"/>
          <w:spacing w:val="-100"/>
          <w:sz w:val="20"/>
          <w:lang w:val="en-CA"/>
        </w:rPr>
        <w:t xml:space="preserve"> </w:t>
      </w:r>
      <w:r w:rsidRPr="0096173A">
        <w:rPr>
          <w:rFonts w:ascii="Courier New"/>
          <w:sz w:val="20"/>
          <w:lang w:val="en-CA"/>
        </w:rPr>
        <w:t>1007</w:t>
      </w:r>
      <w:r w:rsidRPr="0096173A">
        <w:rPr>
          <w:rFonts w:ascii="Courier New"/>
          <w:spacing w:val="-100"/>
          <w:sz w:val="20"/>
          <w:lang w:val="en-CA"/>
        </w:rPr>
        <w:t xml:space="preserve"> </w:t>
      </w:r>
      <w:r w:rsidRPr="0096173A">
        <w:rPr>
          <w:rFonts w:ascii="Courier New"/>
          <w:sz w:val="20"/>
          <w:lang w:val="en-CA"/>
        </w:rPr>
        <w:t>/ 978-3-030-04203-5_3</w:t>
      </w:r>
    </w:p>
    <w:p w14:paraId="721534C7" w14:textId="77777777" w:rsidR="003F2FC5" w:rsidRPr="0096173A" w:rsidRDefault="00C0309D">
      <w:pPr>
        <w:spacing w:line="314" w:lineRule="auto"/>
        <w:ind w:left="840" w:right="1357" w:hanging="715"/>
        <w:jc w:val="both"/>
        <w:rPr>
          <w:i/>
          <w:sz w:val="24"/>
          <w:lang w:val="en-CA"/>
        </w:rPr>
      </w:pPr>
      <w:r w:rsidRPr="0096173A">
        <w:rPr>
          <w:sz w:val="24"/>
          <w:lang w:val="en-CA"/>
        </w:rPr>
        <w:t>Z</w:t>
      </w:r>
      <w:r w:rsidRPr="0096173A">
        <w:rPr>
          <w:sz w:val="19"/>
          <w:lang w:val="en-CA"/>
        </w:rPr>
        <w:t>HENG</w:t>
      </w:r>
      <w:r w:rsidRPr="0096173A">
        <w:rPr>
          <w:sz w:val="24"/>
          <w:lang w:val="en-CA"/>
        </w:rPr>
        <w:t>, J., L</w:t>
      </w:r>
      <w:r w:rsidRPr="0096173A">
        <w:rPr>
          <w:sz w:val="19"/>
          <w:lang w:val="en-CA"/>
        </w:rPr>
        <w:t>I</w:t>
      </w:r>
      <w:r w:rsidRPr="0096173A">
        <w:rPr>
          <w:sz w:val="24"/>
          <w:lang w:val="en-CA"/>
        </w:rPr>
        <w:t>, J., L</w:t>
      </w:r>
      <w:r w:rsidRPr="0096173A">
        <w:rPr>
          <w:sz w:val="19"/>
          <w:lang w:val="en-CA"/>
        </w:rPr>
        <w:t>IU</w:t>
      </w:r>
      <w:r w:rsidRPr="0096173A">
        <w:rPr>
          <w:sz w:val="24"/>
          <w:lang w:val="en-CA"/>
        </w:rPr>
        <w:t>, Y. &amp; Z</w:t>
      </w:r>
      <w:r w:rsidRPr="0096173A">
        <w:rPr>
          <w:sz w:val="19"/>
          <w:lang w:val="en-CA"/>
        </w:rPr>
        <w:t>HANG</w:t>
      </w:r>
      <w:r w:rsidRPr="0096173A">
        <w:rPr>
          <w:sz w:val="24"/>
          <w:lang w:val="en-CA"/>
        </w:rPr>
        <w:t>, W. (2020). Real-Time Semantic Segmentation</w:t>
      </w:r>
      <w:r w:rsidRPr="0096173A">
        <w:rPr>
          <w:sz w:val="24"/>
          <w:lang w:val="en-CA"/>
        </w:rPr>
        <w:t xml:space="preserve"> Network for Edge Deployment. In Y. J</w:t>
      </w:r>
      <w:r w:rsidRPr="0096173A">
        <w:rPr>
          <w:sz w:val="19"/>
          <w:lang w:val="en-CA"/>
        </w:rPr>
        <w:t>IA</w:t>
      </w:r>
      <w:r w:rsidRPr="0096173A">
        <w:rPr>
          <w:sz w:val="24"/>
          <w:lang w:val="en-CA"/>
        </w:rPr>
        <w:t>, J. D</w:t>
      </w:r>
      <w:r w:rsidRPr="0096173A">
        <w:rPr>
          <w:sz w:val="19"/>
          <w:lang w:val="en-CA"/>
        </w:rPr>
        <w:t xml:space="preserve">U </w:t>
      </w:r>
      <w:r w:rsidRPr="0096173A">
        <w:rPr>
          <w:sz w:val="24"/>
          <w:lang w:val="en-CA"/>
        </w:rPr>
        <w:t>&amp; W. Z</w:t>
      </w:r>
      <w:r w:rsidRPr="0096173A">
        <w:rPr>
          <w:sz w:val="19"/>
          <w:lang w:val="en-CA"/>
        </w:rPr>
        <w:t xml:space="preserve">HANG </w:t>
      </w:r>
      <w:r w:rsidRPr="0096173A">
        <w:rPr>
          <w:sz w:val="24"/>
          <w:lang w:val="en-CA"/>
        </w:rPr>
        <w:t xml:space="preserve">(Éd.), </w:t>
      </w:r>
      <w:r w:rsidRPr="0096173A">
        <w:rPr>
          <w:i/>
          <w:sz w:val="24"/>
          <w:lang w:val="en-CA"/>
        </w:rPr>
        <w:t>Proceedings of 2019 Chinese</w:t>
      </w:r>
    </w:p>
    <w:p w14:paraId="3296AFC1" w14:textId="77777777" w:rsidR="003F2FC5" w:rsidRDefault="00C0309D">
      <w:pPr>
        <w:spacing w:line="352" w:lineRule="auto"/>
        <w:ind w:left="840" w:right="1359"/>
        <w:jc w:val="both"/>
        <w:rPr>
          <w:rFonts w:ascii="Courier New"/>
          <w:sz w:val="20"/>
        </w:rPr>
      </w:pPr>
      <w:r w:rsidRPr="0096173A">
        <w:rPr>
          <w:i/>
          <w:sz w:val="24"/>
          <w:lang w:val="en-CA"/>
        </w:rPr>
        <w:t xml:space="preserve">Intelligent Systems Conference </w:t>
      </w:r>
      <w:r w:rsidRPr="0096173A">
        <w:rPr>
          <w:sz w:val="24"/>
          <w:lang w:val="en-CA"/>
        </w:rPr>
        <w:t xml:space="preserve">(p. 243-249). Springer Singapore. </w:t>
      </w:r>
      <w:r w:rsidRPr="0096173A">
        <w:rPr>
          <w:rFonts w:ascii="Courier New"/>
          <w:sz w:val="20"/>
          <w:lang w:val="en-CA"/>
        </w:rPr>
        <w:t xml:space="preserve">https://doi.org/10. </w:t>
      </w:r>
      <w:r>
        <w:rPr>
          <w:rFonts w:ascii="Courier New"/>
          <w:sz w:val="20"/>
        </w:rPr>
        <w:t>1007/978-981-32-9698-5_28</w:t>
      </w:r>
    </w:p>
    <w:p w14:paraId="59E14386" w14:textId="77777777" w:rsidR="003F2FC5" w:rsidRDefault="003F2FC5">
      <w:pPr>
        <w:spacing w:line="352" w:lineRule="auto"/>
        <w:jc w:val="both"/>
        <w:rPr>
          <w:rFonts w:ascii="Courier New"/>
          <w:sz w:val="20"/>
        </w:rPr>
        <w:sectPr w:rsidR="003F2FC5">
          <w:pgSz w:w="12240" w:h="15840"/>
          <w:pgMar w:top="1380" w:right="80" w:bottom="1060" w:left="1320" w:header="0" w:footer="863" w:gutter="0"/>
          <w:cols w:space="720"/>
        </w:sectPr>
      </w:pPr>
    </w:p>
    <w:p w14:paraId="31E83F4D" w14:textId="77777777" w:rsidR="003F2FC5" w:rsidRDefault="00C0309D">
      <w:pPr>
        <w:pStyle w:val="Titre1"/>
        <w:numPr>
          <w:ilvl w:val="0"/>
          <w:numId w:val="1"/>
        </w:numPr>
        <w:tabs>
          <w:tab w:val="left" w:pos="636"/>
          <w:tab w:val="left" w:pos="637"/>
        </w:tabs>
        <w:spacing w:before="101"/>
      </w:pPr>
      <w:bookmarkStart w:id="70" w:name="_TOC_250001"/>
      <w:bookmarkEnd w:id="70"/>
      <w:r>
        <w:lastRenderedPageBreak/>
        <w:t>Annexes</w:t>
      </w:r>
    </w:p>
    <w:p w14:paraId="35D13BB9" w14:textId="71369E99" w:rsidR="003F2FC5" w:rsidRDefault="00C0309D">
      <w:pPr>
        <w:pStyle w:val="Titre2"/>
        <w:numPr>
          <w:ilvl w:val="1"/>
          <w:numId w:val="1"/>
        </w:numPr>
        <w:tabs>
          <w:tab w:val="left" w:pos="765"/>
          <w:tab w:val="left" w:pos="766"/>
        </w:tabs>
        <w:spacing w:before="361"/>
      </w:pPr>
      <w:bookmarkStart w:id="71" w:name="_TOC_250000"/>
      <w:r>
        <w:t>Exemples de nano</w:t>
      </w:r>
      <w:ins w:id="72" w:author="Mickaël Germain" w:date="2021-09-30T23:06:00Z">
        <w:r w:rsidR="0096173A">
          <w:t>-</w:t>
        </w:r>
      </w:ins>
      <w:del w:id="73" w:author="Mickaël Germain" w:date="2021-09-30T23:06:00Z">
        <w:r w:rsidDel="0096173A">
          <w:delText xml:space="preserve"> </w:delText>
        </w:r>
      </w:del>
      <w:r>
        <w:t>ordinateurs qui supportent les SDK pour</w:t>
      </w:r>
      <w:r>
        <w:rPr>
          <w:spacing w:val="48"/>
        </w:rPr>
        <w:t xml:space="preserve"> </w:t>
      </w:r>
      <w:bookmarkEnd w:id="71"/>
      <w:r>
        <w:t>l’IA</w:t>
      </w:r>
    </w:p>
    <w:p w14:paraId="36ECFE60" w14:textId="77777777" w:rsidR="003F2FC5" w:rsidRDefault="003F2FC5">
      <w:pPr>
        <w:pStyle w:val="Corpsdetexte"/>
        <w:spacing w:before="7"/>
        <w:rPr>
          <w:b/>
          <w:sz w:val="40"/>
        </w:rPr>
      </w:pPr>
    </w:p>
    <w:p w14:paraId="3CE77E5E" w14:textId="6569B247" w:rsidR="003F2FC5" w:rsidRDefault="00C0309D">
      <w:pPr>
        <w:pStyle w:val="Corpsdetexte"/>
        <w:ind w:left="828" w:right="2065"/>
        <w:jc w:val="center"/>
      </w:pPr>
      <w:r>
        <w:t>Tableau 1 – Comparaison des trois nano</w:t>
      </w:r>
      <w:ins w:id="74" w:author="Mickaël Germain" w:date="2021-09-30T23:06:00Z">
        <w:r w:rsidR="0096173A">
          <w:t>-</w:t>
        </w:r>
      </w:ins>
      <w:del w:id="75" w:author="Mickaël Germain" w:date="2021-09-30T23:06:00Z">
        <w:r w:rsidDel="0096173A">
          <w:delText xml:space="preserve"> </w:delText>
        </w:r>
      </w:del>
      <w:r>
        <w:t>ordinateurs supportant les SDK pour l’IA</w:t>
      </w:r>
    </w:p>
    <w:p w14:paraId="17E7BFA8" w14:textId="77777777" w:rsidR="003F2FC5" w:rsidRDefault="003F2FC5">
      <w:pPr>
        <w:pStyle w:val="Corpsdetexte"/>
        <w:spacing w:before="3" w:after="1"/>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3F2FC5" w14:paraId="2BE533ED" w14:textId="77777777">
        <w:trPr>
          <w:trHeight w:val="864"/>
        </w:trPr>
        <w:tc>
          <w:tcPr>
            <w:tcW w:w="3116" w:type="dxa"/>
          </w:tcPr>
          <w:p w14:paraId="30B04BE6" w14:textId="77777777" w:rsidR="003F2FC5" w:rsidRDefault="00C0309D">
            <w:pPr>
              <w:pStyle w:val="TableParagraph"/>
              <w:rPr>
                <w:b/>
                <w:sz w:val="24"/>
              </w:rPr>
            </w:pPr>
            <w:r>
              <w:rPr>
                <w:b/>
                <w:sz w:val="24"/>
              </w:rPr>
              <w:t>NVIDIA Jetson Nano</w:t>
            </w:r>
          </w:p>
        </w:tc>
        <w:tc>
          <w:tcPr>
            <w:tcW w:w="3116" w:type="dxa"/>
          </w:tcPr>
          <w:p w14:paraId="765C9569" w14:textId="77777777" w:rsidR="003F2FC5" w:rsidRDefault="00C0309D">
            <w:pPr>
              <w:pStyle w:val="TableParagraph"/>
              <w:rPr>
                <w:b/>
                <w:sz w:val="24"/>
              </w:rPr>
            </w:pPr>
            <w:r>
              <w:rPr>
                <w:b/>
                <w:sz w:val="24"/>
              </w:rPr>
              <w:t>NVIDIA Jetson Xavier AGX</w:t>
            </w:r>
          </w:p>
        </w:tc>
        <w:tc>
          <w:tcPr>
            <w:tcW w:w="3116" w:type="dxa"/>
          </w:tcPr>
          <w:p w14:paraId="58DCDBB2" w14:textId="77777777" w:rsidR="003F2FC5" w:rsidRDefault="00C0309D">
            <w:pPr>
              <w:pStyle w:val="TableParagraph"/>
              <w:spacing w:before="45" w:line="360" w:lineRule="atLeast"/>
              <w:ind w:left="123"/>
              <w:rPr>
                <w:b/>
                <w:sz w:val="24"/>
              </w:rPr>
            </w:pPr>
            <w:r>
              <w:rPr>
                <w:b/>
                <w:sz w:val="24"/>
              </w:rPr>
              <w:t>Raspberry Pi 4B + Intel NCS2</w:t>
            </w:r>
          </w:p>
        </w:tc>
      </w:tr>
      <w:tr w:rsidR="003F2FC5" w14:paraId="2DB753D4" w14:textId="77777777">
        <w:trPr>
          <w:trHeight w:val="503"/>
        </w:trPr>
        <w:tc>
          <w:tcPr>
            <w:tcW w:w="3116" w:type="dxa"/>
          </w:tcPr>
          <w:p w14:paraId="1305D308" w14:textId="77777777" w:rsidR="003F2FC5" w:rsidRDefault="00C0309D">
            <w:pPr>
              <w:pStyle w:val="TableParagraph"/>
              <w:ind w:left="1116" w:right="1108"/>
              <w:jc w:val="center"/>
              <w:rPr>
                <w:sz w:val="24"/>
              </w:rPr>
            </w:pPr>
            <w:r>
              <w:rPr>
                <w:sz w:val="24"/>
              </w:rPr>
              <w:t>99USD</w:t>
            </w:r>
          </w:p>
        </w:tc>
        <w:tc>
          <w:tcPr>
            <w:tcW w:w="3116" w:type="dxa"/>
          </w:tcPr>
          <w:p w14:paraId="617D9BC4" w14:textId="77777777" w:rsidR="003F2FC5" w:rsidRDefault="00C0309D">
            <w:pPr>
              <w:pStyle w:val="TableParagraph"/>
              <w:ind w:left="1116" w:right="1108"/>
              <w:jc w:val="center"/>
              <w:rPr>
                <w:sz w:val="24"/>
              </w:rPr>
            </w:pPr>
            <w:r>
              <w:rPr>
                <w:sz w:val="24"/>
              </w:rPr>
              <w:t>599USD</w:t>
            </w:r>
          </w:p>
        </w:tc>
        <w:tc>
          <w:tcPr>
            <w:tcW w:w="3116" w:type="dxa"/>
          </w:tcPr>
          <w:p w14:paraId="2ACDA172" w14:textId="77777777" w:rsidR="003F2FC5" w:rsidRDefault="00C0309D">
            <w:pPr>
              <w:pStyle w:val="TableParagraph"/>
              <w:ind w:left="123"/>
              <w:rPr>
                <w:sz w:val="24"/>
              </w:rPr>
            </w:pPr>
            <w:r>
              <w:rPr>
                <w:sz w:val="24"/>
              </w:rPr>
              <w:t>134USD (55USD + 79USD)</w:t>
            </w:r>
          </w:p>
        </w:tc>
      </w:tr>
      <w:tr w:rsidR="003F2FC5" w:rsidRPr="0096173A" w14:paraId="34E61F93" w14:textId="77777777">
        <w:trPr>
          <w:trHeight w:val="864"/>
        </w:trPr>
        <w:tc>
          <w:tcPr>
            <w:tcW w:w="3116" w:type="dxa"/>
          </w:tcPr>
          <w:p w14:paraId="6D17B571" w14:textId="77777777" w:rsidR="003F2FC5" w:rsidRDefault="00C0309D">
            <w:pPr>
              <w:pStyle w:val="TableParagraph"/>
              <w:rPr>
                <w:sz w:val="24"/>
              </w:rPr>
            </w:pPr>
            <w:r>
              <w:rPr>
                <w:sz w:val="24"/>
              </w:rPr>
              <w:t>45 x 69.6 mm, 250 gr, 5-10 W</w:t>
            </w:r>
          </w:p>
        </w:tc>
        <w:tc>
          <w:tcPr>
            <w:tcW w:w="3116" w:type="dxa"/>
          </w:tcPr>
          <w:p w14:paraId="4198B08E" w14:textId="77777777" w:rsidR="003F2FC5" w:rsidRDefault="00C0309D">
            <w:pPr>
              <w:pStyle w:val="TableParagraph"/>
              <w:rPr>
                <w:sz w:val="24"/>
              </w:rPr>
            </w:pPr>
            <w:r>
              <w:rPr>
                <w:sz w:val="24"/>
              </w:rPr>
              <w:t>100 x 87 mm, 630</w:t>
            </w:r>
            <w:r>
              <w:rPr>
                <w:spacing w:val="55"/>
                <w:sz w:val="24"/>
              </w:rPr>
              <w:t xml:space="preserve"> </w:t>
            </w:r>
            <w:r>
              <w:rPr>
                <w:spacing w:val="-4"/>
                <w:sz w:val="24"/>
              </w:rPr>
              <w:t xml:space="preserve">gr, </w:t>
            </w:r>
            <w:r>
              <w:rPr>
                <w:sz w:val="24"/>
              </w:rPr>
              <w:t>10-15-</w:t>
            </w:r>
          </w:p>
          <w:p w14:paraId="19B9FED8" w14:textId="77777777" w:rsidR="003F2FC5" w:rsidRDefault="00C0309D">
            <w:pPr>
              <w:pStyle w:val="TableParagraph"/>
              <w:spacing w:before="85"/>
              <w:rPr>
                <w:sz w:val="24"/>
              </w:rPr>
            </w:pPr>
            <w:r>
              <w:rPr>
                <w:sz w:val="24"/>
              </w:rPr>
              <w:t>30 W</w:t>
            </w:r>
          </w:p>
        </w:tc>
        <w:tc>
          <w:tcPr>
            <w:tcW w:w="3116" w:type="dxa"/>
          </w:tcPr>
          <w:p w14:paraId="0F727458" w14:textId="77777777" w:rsidR="003F2FC5" w:rsidRPr="0096173A" w:rsidRDefault="00C0309D">
            <w:pPr>
              <w:pStyle w:val="TableParagraph"/>
              <w:spacing w:before="45" w:line="360" w:lineRule="atLeast"/>
              <w:ind w:left="123"/>
              <w:rPr>
                <w:sz w:val="24"/>
                <w:lang w:val="en-CA"/>
              </w:rPr>
            </w:pPr>
            <w:r w:rsidRPr="0096173A">
              <w:rPr>
                <w:sz w:val="24"/>
                <w:lang w:val="en-CA"/>
              </w:rPr>
              <w:t>56 x 85.60 mm + 27x72 mm, 45 gr + 18.1 gr, 15 W</w:t>
            </w:r>
          </w:p>
        </w:tc>
      </w:tr>
      <w:tr w:rsidR="003F2FC5" w:rsidRPr="0096173A" w14:paraId="0AB10576" w14:textId="77777777">
        <w:trPr>
          <w:trHeight w:val="864"/>
        </w:trPr>
        <w:tc>
          <w:tcPr>
            <w:tcW w:w="3116" w:type="dxa"/>
          </w:tcPr>
          <w:p w14:paraId="7B560871" w14:textId="77777777" w:rsidR="003F2FC5" w:rsidRDefault="00C0309D">
            <w:pPr>
              <w:pStyle w:val="TableParagraph"/>
              <w:spacing w:before="45" w:line="360" w:lineRule="atLeast"/>
              <w:rPr>
                <w:sz w:val="24"/>
              </w:rPr>
            </w:pPr>
            <w:r>
              <w:rPr>
                <w:sz w:val="24"/>
              </w:rPr>
              <w:t>128-core NVIDIA Maxwell GPU</w:t>
            </w:r>
          </w:p>
        </w:tc>
        <w:tc>
          <w:tcPr>
            <w:tcW w:w="3116" w:type="dxa"/>
          </w:tcPr>
          <w:p w14:paraId="2E8EC02D" w14:textId="77777777" w:rsidR="003F2FC5" w:rsidRPr="0096173A" w:rsidRDefault="00C0309D">
            <w:pPr>
              <w:pStyle w:val="TableParagraph"/>
              <w:spacing w:before="45" w:line="360" w:lineRule="atLeast"/>
              <w:rPr>
                <w:sz w:val="24"/>
                <w:lang w:val="en-CA"/>
              </w:rPr>
            </w:pPr>
            <w:r w:rsidRPr="0096173A">
              <w:rPr>
                <w:sz w:val="24"/>
                <w:lang w:val="en-CA"/>
              </w:rPr>
              <w:t>512-core NVIDIA Volta GPU with 64 Tensor Cores</w:t>
            </w:r>
          </w:p>
        </w:tc>
        <w:tc>
          <w:tcPr>
            <w:tcW w:w="3116" w:type="dxa"/>
          </w:tcPr>
          <w:p w14:paraId="356F5232" w14:textId="77777777" w:rsidR="003F2FC5" w:rsidRPr="0096173A" w:rsidRDefault="00C0309D">
            <w:pPr>
              <w:pStyle w:val="TableParagraph"/>
              <w:tabs>
                <w:tab w:val="left" w:pos="775"/>
                <w:tab w:val="left" w:pos="1902"/>
                <w:tab w:val="left" w:pos="2819"/>
              </w:tabs>
              <w:spacing w:before="45" w:line="360" w:lineRule="atLeast"/>
              <w:ind w:left="123" w:right="111"/>
              <w:rPr>
                <w:sz w:val="24"/>
                <w:lang w:val="en-CA"/>
              </w:rPr>
            </w:pPr>
            <w:r w:rsidRPr="0096173A">
              <w:rPr>
                <w:sz w:val="24"/>
                <w:lang w:val="en-CA"/>
              </w:rPr>
              <w:t>Intel</w:t>
            </w:r>
            <w:r w:rsidRPr="0096173A">
              <w:rPr>
                <w:sz w:val="24"/>
                <w:lang w:val="en-CA"/>
              </w:rPr>
              <w:tab/>
              <w:t>Movidius</w:t>
            </w:r>
            <w:r w:rsidRPr="0096173A">
              <w:rPr>
                <w:sz w:val="24"/>
                <w:lang w:val="en-CA"/>
              </w:rPr>
              <w:tab/>
              <w:t>Myriad</w:t>
            </w:r>
            <w:r w:rsidRPr="0096173A">
              <w:rPr>
                <w:sz w:val="24"/>
                <w:lang w:val="en-CA"/>
              </w:rPr>
              <w:tab/>
            </w:r>
            <w:r w:rsidRPr="0096173A">
              <w:rPr>
                <w:spacing w:val="-17"/>
                <w:sz w:val="24"/>
                <w:lang w:val="en-CA"/>
              </w:rPr>
              <w:t xml:space="preserve">X </w:t>
            </w:r>
            <w:r w:rsidRPr="0096173A">
              <w:rPr>
                <w:sz w:val="24"/>
                <w:lang w:val="en-CA"/>
              </w:rPr>
              <w:t xml:space="preserve">VPU 16 </w:t>
            </w:r>
            <w:r w:rsidRPr="0096173A">
              <w:rPr>
                <w:spacing w:val="-7"/>
                <w:sz w:val="24"/>
                <w:lang w:val="en-CA"/>
              </w:rPr>
              <w:t>SHAVE</w:t>
            </w:r>
            <w:r w:rsidRPr="0096173A">
              <w:rPr>
                <w:spacing w:val="-5"/>
                <w:sz w:val="24"/>
                <w:lang w:val="en-CA"/>
              </w:rPr>
              <w:t xml:space="preserve"> </w:t>
            </w:r>
            <w:r w:rsidRPr="0096173A">
              <w:rPr>
                <w:sz w:val="24"/>
                <w:lang w:val="en-CA"/>
              </w:rPr>
              <w:t>cores</w:t>
            </w:r>
          </w:p>
        </w:tc>
      </w:tr>
      <w:tr w:rsidR="003F2FC5" w:rsidRPr="0096173A" w14:paraId="1ADEF0EE" w14:textId="77777777">
        <w:trPr>
          <w:trHeight w:val="1225"/>
        </w:trPr>
        <w:tc>
          <w:tcPr>
            <w:tcW w:w="3116" w:type="dxa"/>
          </w:tcPr>
          <w:p w14:paraId="442B234F" w14:textId="77777777" w:rsidR="003F2FC5" w:rsidRPr="0096173A" w:rsidRDefault="00C0309D">
            <w:pPr>
              <w:pStyle w:val="TableParagraph"/>
              <w:spacing w:line="314" w:lineRule="auto"/>
              <w:rPr>
                <w:sz w:val="24"/>
                <w:lang w:val="en-CA"/>
              </w:rPr>
            </w:pPr>
            <w:r w:rsidRPr="0096173A">
              <w:rPr>
                <w:sz w:val="24"/>
                <w:lang w:val="en-CA"/>
              </w:rPr>
              <w:t>Quad-Core ARM Cortex-A57 MPCore</w:t>
            </w:r>
          </w:p>
        </w:tc>
        <w:tc>
          <w:tcPr>
            <w:tcW w:w="3116" w:type="dxa"/>
          </w:tcPr>
          <w:p w14:paraId="45F66451" w14:textId="77777777" w:rsidR="003F2FC5" w:rsidRPr="0096173A" w:rsidRDefault="00C0309D">
            <w:pPr>
              <w:pStyle w:val="TableParagraph"/>
              <w:spacing w:before="45" w:line="360" w:lineRule="atLeast"/>
              <w:ind w:right="111"/>
              <w:jc w:val="both"/>
              <w:rPr>
                <w:sz w:val="24"/>
                <w:lang w:val="en-CA"/>
              </w:rPr>
            </w:pPr>
            <w:r w:rsidRPr="0096173A">
              <w:rPr>
                <w:sz w:val="24"/>
                <w:lang w:val="en-CA"/>
              </w:rPr>
              <w:t>8-core NVIDIA Carmel Arm v8.2 64-bit CPU 8MB L2 + 4MB L3</w:t>
            </w:r>
          </w:p>
        </w:tc>
        <w:tc>
          <w:tcPr>
            <w:tcW w:w="3116" w:type="dxa"/>
          </w:tcPr>
          <w:p w14:paraId="1873505E" w14:textId="77777777" w:rsidR="003F2FC5" w:rsidRPr="0096173A" w:rsidRDefault="00C0309D">
            <w:pPr>
              <w:pStyle w:val="TableParagraph"/>
              <w:spacing w:line="314" w:lineRule="auto"/>
              <w:ind w:left="123" w:right="111"/>
              <w:rPr>
                <w:sz w:val="24"/>
                <w:lang w:val="en-CA"/>
              </w:rPr>
            </w:pPr>
            <w:r w:rsidRPr="0096173A">
              <w:rPr>
                <w:sz w:val="24"/>
                <w:lang w:val="en-CA"/>
              </w:rPr>
              <w:t>Quad-core ARM Cortex-A72 64-bit @ 1.5 GHz</w:t>
            </w:r>
          </w:p>
        </w:tc>
      </w:tr>
      <w:tr w:rsidR="003F2FC5" w14:paraId="4B38FE28" w14:textId="77777777">
        <w:trPr>
          <w:trHeight w:val="503"/>
        </w:trPr>
        <w:tc>
          <w:tcPr>
            <w:tcW w:w="3116" w:type="dxa"/>
          </w:tcPr>
          <w:p w14:paraId="75CD9893" w14:textId="77777777" w:rsidR="003F2FC5" w:rsidRDefault="00C0309D">
            <w:pPr>
              <w:pStyle w:val="TableParagraph"/>
              <w:rPr>
                <w:sz w:val="24"/>
              </w:rPr>
            </w:pPr>
            <w:r>
              <w:rPr>
                <w:sz w:val="24"/>
              </w:rPr>
              <w:t>4 GB 64-bit LPDDR4</w:t>
            </w:r>
          </w:p>
        </w:tc>
        <w:tc>
          <w:tcPr>
            <w:tcW w:w="3116" w:type="dxa"/>
          </w:tcPr>
          <w:p w14:paraId="6B632F7E" w14:textId="77777777" w:rsidR="003F2FC5" w:rsidRDefault="00C0309D">
            <w:pPr>
              <w:pStyle w:val="TableParagraph"/>
              <w:rPr>
                <w:sz w:val="24"/>
              </w:rPr>
            </w:pPr>
            <w:r>
              <w:rPr>
                <w:sz w:val="24"/>
              </w:rPr>
              <w:t>32 GB 256-bit LPDDR4</w:t>
            </w:r>
          </w:p>
        </w:tc>
        <w:tc>
          <w:tcPr>
            <w:tcW w:w="3116" w:type="dxa"/>
          </w:tcPr>
          <w:p w14:paraId="5721EAC9" w14:textId="77777777" w:rsidR="003F2FC5" w:rsidRDefault="00C0309D">
            <w:pPr>
              <w:pStyle w:val="TableParagraph"/>
              <w:ind w:left="123"/>
              <w:rPr>
                <w:sz w:val="24"/>
              </w:rPr>
            </w:pPr>
            <w:r>
              <w:rPr>
                <w:sz w:val="24"/>
              </w:rPr>
              <w:t>4GB LPDDR4</w:t>
            </w:r>
          </w:p>
        </w:tc>
      </w:tr>
      <w:tr w:rsidR="003F2FC5" w14:paraId="1C162E66" w14:textId="77777777">
        <w:trPr>
          <w:trHeight w:val="864"/>
        </w:trPr>
        <w:tc>
          <w:tcPr>
            <w:tcW w:w="3116" w:type="dxa"/>
          </w:tcPr>
          <w:p w14:paraId="647B15E7" w14:textId="77777777" w:rsidR="003F2FC5" w:rsidRDefault="00C0309D">
            <w:pPr>
              <w:pStyle w:val="TableParagraph"/>
              <w:rPr>
                <w:sz w:val="24"/>
              </w:rPr>
            </w:pPr>
            <w:r>
              <w:rPr>
                <w:sz w:val="24"/>
              </w:rPr>
              <w:t>0.47 TFLOPS@FP16</w:t>
            </w:r>
          </w:p>
        </w:tc>
        <w:tc>
          <w:tcPr>
            <w:tcW w:w="3116" w:type="dxa"/>
          </w:tcPr>
          <w:p w14:paraId="610422CC" w14:textId="77777777" w:rsidR="003F2FC5" w:rsidRDefault="00C0309D">
            <w:pPr>
              <w:pStyle w:val="TableParagraph"/>
              <w:tabs>
                <w:tab w:val="left" w:pos="1306"/>
              </w:tabs>
              <w:rPr>
                <w:sz w:val="24"/>
              </w:rPr>
            </w:pPr>
            <w:r>
              <w:rPr>
                <w:sz w:val="24"/>
              </w:rPr>
              <w:t>5.5-11.5</w:t>
            </w:r>
            <w:r>
              <w:rPr>
                <w:sz w:val="24"/>
              </w:rPr>
              <w:tab/>
              <w:t>TFLOPS@FP16</w:t>
            </w:r>
            <w:r>
              <w:rPr>
                <w:spacing w:val="-33"/>
                <w:sz w:val="24"/>
              </w:rPr>
              <w:t xml:space="preserve"> </w:t>
            </w:r>
            <w:r>
              <w:rPr>
                <w:sz w:val="24"/>
              </w:rPr>
              <w:t>;</w:t>
            </w:r>
          </w:p>
          <w:p w14:paraId="76B7CAD1" w14:textId="77777777" w:rsidR="003F2FC5" w:rsidRDefault="00C0309D">
            <w:pPr>
              <w:pStyle w:val="TableParagraph"/>
              <w:spacing w:before="85"/>
              <w:rPr>
                <w:sz w:val="24"/>
              </w:rPr>
            </w:pPr>
            <w:r>
              <w:rPr>
                <w:sz w:val="24"/>
              </w:rPr>
              <w:t>20-32 TOPS@INT8</w:t>
            </w:r>
          </w:p>
        </w:tc>
        <w:tc>
          <w:tcPr>
            <w:tcW w:w="3116" w:type="dxa"/>
          </w:tcPr>
          <w:p w14:paraId="03ECA48C" w14:textId="77777777" w:rsidR="003F2FC5" w:rsidRDefault="00C0309D">
            <w:pPr>
              <w:pStyle w:val="TableParagraph"/>
              <w:tabs>
                <w:tab w:val="left" w:pos="806"/>
                <w:tab w:val="right" w:pos="2992"/>
              </w:tabs>
              <w:ind w:left="123"/>
              <w:rPr>
                <w:sz w:val="24"/>
              </w:rPr>
            </w:pPr>
            <w:r>
              <w:rPr>
                <w:sz w:val="24"/>
              </w:rPr>
              <w:t>4</w:t>
            </w:r>
            <w:r>
              <w:rPr>
                <w:sz w:val="24"/>
              </w:rPr>
              <w:tab/>
              <w:t>FLOPS@FP16,</w:t>
            </w:r>
            <w:r>
              <w:rPr>
                <w:sz w:val="24"/>
              </w:rPr>
              <w:tab/>
              <w:t>1</w:t>
            </w:r>
          </w:p>
          <w:p w14:paraId="287142A3" w14:textId="77777777" w:rsidR="003F2FC5" w:rsidRDefault="00C0309D">
            <w:pPr>
              <w:pStyle w:val="TableParagraph"/>
              <w:spacing w:before="85"/>
              <w:ind w:left="123"/>
              <w:rPr>
                <w:sz w:val="24"/>
              </w:rPr>
            </w:pPr>
            <w:r>
              <w:rPr>
                <w:sz w:val="24"/>
              </w:rPr>
              <w:t>TOPS@INT8</w:t>
            </w:r>
          </w:p>
        </w:tc>
      </w:tr>
    </w:tbl>
    <w:p w14:paraId="19FEC7F6" w14:textId="77777777" w:rsidR="003F2FC5" w:rsidRDefault="003F2FC5">
      <w:pPr>
        <w:pStyle w:val="Corpsdetexte"/>
        <w:rPr>
          <w:sz w:val="28"/>
        </w:rPr>
      </w:pPr>
    </w:p>
    <w:p w14:paraId="5E49F817" w14:textId="77777777" w:rsidR="003F2FC5" w:rsidRDefault="003F2FC5">
      <w:pPr>
        <w:pStyle w:val="Corpsdetexte"/>
        <w:spacing w:before="9"/>
        <w:rPr>
          <w:sz w:val="37"/>
        </w:rPr>
      </w:pPr>
    </w:p>
    <w:p w14:paraId="56BF6E62" w14:textId="77777777" w:rsidR="003F2FC5" w:rsidRDefault="00C0309D">
      <w:pPr>
        <w:pStyle w:val="Titre2"/>
        <w:numPr>
          <w:ilvl w:val="1"/>
          <w:numId w:val="1"/>
        </w:numPr>
        <w:tabs>
          <w:tab w:val="left" w:pos="765"/>
          <w:tab w:val="left" w:pos="766"/>
        </w:tabs>
        <w:spacing w:line="333" w:lineRule="auto"/>
        <w:ind w:right="946"/>
      </w:pPr>
      <w:r>
        <w:t xml:space="preserve">Communication </w:t>
      </w:r>
      <w:r>
        <w:rPr>
          <w:spacing w:val="-3"/>
        </w:rPr>
        <w:t xml:space="preserve">avec </w:t>
      </w:r>
      <w:r>
        <w:t xml:space="preserve">l’Association des Piétons et Cyclistes du Pont </w:t>
      </w:r>
      <w:r>
        <w:rPr>
          <w:spacing w:val="-3"/>
        </w:rPr>
        <w:t xml:space="preserve">Jacques- </w:t>
      </w:r>
      <w:r>
        <w:t>Cartier</w:t>
      </w:r>
    </w:p>
    <w:p w14:paraId="08FA9240" w14:textId="77777777" w:rsidR="003F2FC5" w:rsidRDefault="00C0309D">
      <w:pPr>
        <w:pStyle w:val="Corpsdetexte"/>
        <w:spacing w:before="113" w:line="314" w:lineRule="auto"/>
        <w:ind w:left="161" w:right="1399"/>
        <w:jc w:val="center"/>
      </w:pPr>
      <w:r>
        <w:t xml:space="preserve">L’Association des Piétons et Cyclistes du Pont Jacques-Cartier (APC-PJC) a été contacté afin de leur demander la permission d’utiliser leurs fichiers multimédias de la piste cyclable du pont Jacques-Cartier, tel que leurs images et leurs vidéos. Voici les </w:t>
      </w:r>
      <w:r>
        <w:t>détails de la communication et les conditions d’utilisation.</w:t>
      </w:r>
    </w:p>
    <w:p w14:paraId="0FC96344" w14:textId="77777777" w:rsidR="003F2FC5" w:rsidRDefault="003F2FC5">
      <w:pPr>
        <w:spacing w:line="314" w:lineRule="auto"/>
        <w:jc w:val="center"/>
        <w:sectPr w:rsidR="003F2FC5">
          <w:pgSz w:w="12240" w:h="15840"/>
          <w:pgMar w:top="1260" w:right="80" w:bottom="1060" w:left="1320" w:header="0" w:footer="863" w:gutter="0"/>
          <w:cols w:space="720"/>
        </w:sectPr>
      </w:pPr>
    </w:p>
    <w:p w14:paraId="3BF1DC27" w14:textId="77777777" w:rsidR="003F2FC5" w:rsidRDefault="003F2FC5">
      <w:pPr>
        <w:pStyle w:val="Corpsdetexte"/>
        <w:spacing w:before="2"/>
        <w:rPr>
          <w:sz w:val="14"/>
        </w:rPr>
      </w:pPr>
    </w:p>
    <w:p w14:paraId="4897A3B4" w14:textId="77777777" w:rsidR="003F2FC5" w:rsidRDefault="00C0309D">
      <w:pPr>
        <w:tabs>
          <w:tab w:val="left" w:pos="4292"/>
        </w:tabs>
        <w:ind w:left="523"/>
        <w:rPr>
          <w:rFonts w:ascii="Arial"/>
          <w:sz w:val="12"/>
        </w:rPr>
      </w:pPr>
      <w:r>
        <w:rPr>
          <w:rFonts w:ascii="Arial"/>
          <w:sz w:val="12"/>
        </w:rPr>
        <w:t>7/31/2020</w:t>
      </w:r>
      <w:r>
        <w:rPr>
          <w:rFonts w:ascii="Arial"/>
          <w:sz w:val="12"/>
        </w:rPr>
        <w:tab/>
        <w:t>Courriel - Vincent Le Falher -</w:t>
      </w:r>
      <w:r>
        <w:rPr>
          <w:rFonts w:ascii="Arial"/>
          <w:spacing w:val="1"/>
          <w:sz w:val="12"/>
        </w:rPr>
        <w:t xml:space="preserve"> </w:t>
      </w:r>
      <w:r>
        <w:rPr>
          <w:rFonts w:ascii="Arial"/>
          <w:sz w:val="12"/>
        </w:rPr>
        <w:t>Outlook</w:t>
      </w:r>
    </w:p>
    <w:p w14:paraId="7C6FFA91" w14:textId="77777777" w:rsidR="003F2FC5" w:rsidRDefault="003F2FC5">
      <w:pPr>
        <w:pStyle w:val="Corpsdetexte"/>
        <w:spacing w:before="1"/>
        <w:rPr>
          <w:rFonts w:ascii="Arial"/>
          <w:sz w:val="11"/>
        </w:rPr>
      </w:pPr>
    </w:p>
    <w:p w14:paraId="6EEC8622" w14:textId="77777777" w:rsidR="003F2FC5" w:rsidRDefault="00C0309D">
      <w:pPr>
        <w:spacing w:before="124"/>
        <w:ind w:left="816"/>
        <w:rPr>
          <w:rFonts w:ascii="Trebuchet MS"/>
          <w:b/>
          <w:sz w:val="12"/>
        </w:rPr>
      </w:pPr>
      <w:r>
        <w:rPr>
          <w:rFonts w:ascii="Trebuchet MS"/>
          <w:b/>
          <w:color w:val="32312F"/>
          <w:sz w:val="12"/>
        </w:rPr>
        <w:t>RE: Bonjour !</w:t>
      </w:r>
    </w:p>
    <w:p w14:paraId="02E2B121" w14:textId="77777777" w:rsidR="003F2FC5" w:rsidRPr="0096173A" w:rsidRDefault="00C0309D">
      <w:pPr>
        <w:spacing w:before="87"/>
        <w:ind w:left="816"/>
        <w:rPr>
          <w:rFonts w:ascii="Arial Black" w:hAnsi="Arial Black"/>
          <w:sz w:val="12"/>
          <w:lang w:val="en-CA"/>
        </w:rPr>
      </w:pPr>
      <w:r w:rsidRPr="0096173A">
        <w:rPr>
          <w:rFonts w:ascii="Arial Black" w:hAnsi="Arial Black"/>
          <w:w w:val="90"/>
          <w:sz w:val="12"/>
          <w:lang w:val="en-CA"/>
        </w:rPr>
        <w:t xml:space="preserve">Mickaël Germain </w:t>
      </w:r>
      <w:hyperlink r:id="rId20">
        <w:r w:rsidRPr="0096173A">
          <w:rPr>
            <w:rFonts w:ascii="Arial Black" w:hAnsi="Arial Black"/>
            <w:w w:val="90"/>
            <w:sz w:val="12"/>
            <w:lang w:val="en-CA"/>
          </w:rPr>
          <w:t>&lt;Mickael.Germain@USherbrooke.ca&gt;</w:t>
        </w:r>
      </w:hyperlink>
    </w:p>
    <w:p w14:paraId="4DB1EC52" w14:textId="77777777" w:rsidR="003F2FC5" w:rsidRDefault="00C0309D">
      <w:pPr>
        <w:spacing w:before="13"/>
        <w:ind w:left="816"/>
        <w:rPr>
          <w:rFonts w:ascii="Arial Black"/>
          <w:sz w:val="9"/>
        </w:rPr>
      </w:pPr>
      <w:r>
        <w:rPr>
          <w:rFonts w:ascii="Arial Black"/>
          <w:color w:val="605D5C"/>
          <w:w w:val="95"/>
          <w:sz w:val="9"/>
        </w:rPr>
        <w:t>Mer 2020-02-19 23:30</w:t>
      </w:r>
    </w:p>
    <w:p w14:paraId="3DC3DB83" w14:textId="77777777" w:rsidR="003F2FC5" w:rsidRDefault="00C0309D">
      <w:pPr>
        <w:spacing w:before="30"/>
        <w:ind w:left="816"/>
        <w:rPr>
          <w:rFonts w:ascii="Arial Black" w:hAnsi="Arial Black"/>
          <w:sz w:val="9"/>
        </w:rPr>
      </w:pPr>
      <w:r>
        <w:rPr>
          <w:rFonts w:ascii="Trebuchet MS" w:hAnsi="Trebuchet MS"/>
          <w:b/>
          <w:w w:val="90"/>
          <w:sz w:val="9"/>
        </w:rPr>
        <w:t xml:space="preserve">À : </w:t>
      </w:r>
      <w:r>
        <w:rPr>
          <w:rFonts w:ascii="Arial Black" w:hAnsi="Arial Black"/>
          <w:w w:val="90"/>
          <w:sz w:val="9"/>
        </w:rPr>
        <w:t xml:space="preserve">Vincent Le Falher </w:t>
      </w:r>
      <w:hyperlink r:id="rId21">
        <w:r>
          <w:rPr>
            <w:rFonts w:ascii="Arial Black" w:hAnsi="Arial Black"/>
            <w:w w:val="90"/>
            <w:sz w:val="9"/>
          </w:rPr>
          <w:t xml:space="preserve">&lt;Vincent.Le.Falher@USherbrooke.ca&gt;; </w:t>
        </w:r>
      </w:hyperlink>
      <w:r>
        <w:rPr>
          <w:rFonts w:ascii="Arial Black" w:hAnsi="Arial Black"/>
          <w:w w:val="90"/>
          <w:sz w:val="9"/>
        </w:rPr>
        <w:t>Piétons-cyclistes pont Jacques</w:t>
      </w:r>
      <w:r>
        <w:rPr>
          <w:rFonts w:ascii="Arial Black" w:hAnsi="Arial Black"/>
          <w:w w:val="90"/>
          <w:sz w:val="9"/>
        </w:rPr>
        <w:t xml:space="preserve">-Cartier </w:t>
      </w:r>
      <w:hyperlink r:id="rId22">
        <w:r>
          <w:rPr>
            <w:rFonts w:ascii="Arial Black" w:hAnsi="Arial Black"/>
            <w:w w:val="90"/>
            <w:sz w:val="9"/>
          </w:rPr>
          <w:t>&lt;apc.pontjc@gmail.com&gt;</w:t>
        </w:r>
      </w:hyperlink>
    </w:p>
    <w:p w14:paraId="1DC8F347" w14:textId="77777777" w:rsidR="003F2FC5" w:rsidRDefault="00C0309D">
      <w:pPr>
        <w:spacing w:before="32"/>
        <w:ind w:left="816"/>
        <w:rPr>
          <w:rFonts w:ascii="Aroania"/>
          <w:sz w:val="12"/>
        </w:rPr>
      </w:pPr>
      <w:r>
        <w:rPr>
          <w:rFonts w:ascii="Aroania"/>
          <w:sz w:val="12"/>
        </w:rPr>
        <w:t>Bonjour,</w:t>
      </w:r>
    </w:p>
    <w:p w14:paraId="4129B798" w14:textId="77777777" w:rsidR="003F2FC5" w:rsidRDefault="00C0309D">
      <w:pPr>
        <w:spacing w:before="3" w:line="280" w:lineRule="atLeast"/>
        <w:ind w:left="816" w:right="2439"/>
        <w:rPr>
          <w:rFonts w:ascii="Aroania" w:hAnsi="Aroania"/>
          <w:sz w:val="12"/>
        </w:rPr>
      </w:pPr>
      <w:r>
        <w:rPr>
          <w:rFonts w:ascii="Aroania" w:hAnsi="Aroania"/>
          <w:sz w:val="12"/>
        </w:rPr>
        <w:t>Merci</w:t>
      </w:r>
      <w:r>
        <w:rPr>
          <w:rFonts w:ascii="Aroania" w:hAnsi="Aroania"/>
          <w:spacing w:val="-13"/>
          <w:sz w:val="12"/>
        </w:rPr>
        <w:t xml:space="preserve"> </w:t>
      </w:r>
      <w:r>
        <w:rPr>
          <w:rFonts w:ascii="Aroania" w:hAnsi="Aroania"/>
          <w:sz w:val="12"/>
        </w:rPr>
        <w:t>pour</w:t>
      </w:r>
      <w:r>
        <w:rPr>
          <w:rFonts w:ascii="Aroania" w:hAnsi="Aroania"/>
          <w:spacing w:val="-13"/>
          <w:sz w:val="12"/>
        </w:rPr>
        <w:t xml:space="preserve"> </w:t>
      </w:r>
      <w:r>
        <w:rPr>
          <w:rFonts w:ascii="Aroania" w:hAnsi="Aroania"/>
          <w:sz w:val="12"/>
        </w:rPr>
        <w:t>les</w:t>
      </w:r>
      <w:r>
        <w:rPr>
          <w:rFonts w:ascii="Aroania" w:hAnsi="Aroania"/>
          <w:spacing w:val="-12"/>
          <w:sz w:val="12"/>
        </w:rPr>
        <w:t xml:space="preserve"> </w:t>
      </w:r>
      <w:r>
        <w:rPr>
          <w:rFonts w:ascii="Aroania" w:hAnsi="Aroania"/>
          <w:sz w:val="12"/>
        </w:rPr>
        <w:t>informations.</w:t>
      </w:r>
      <w:r>
        <w:rPr>
          <w:rFonts w:ascii="Aroania" w:hAnsi="Aroania"/>
          <w:spacing w:val="-13"/>
          <w:sz w:val="12"/>
        </w:rPr>
        <w:t xml:space="preserve"> </w:t>
      </w:r>
      <w:r>
        <w:rPr>
          <w:rFonts w:ascii="Aroania" w:hAnsi="Aroania"/>
          <w:sz w:val="12"/>
        </w:rPr>
        <w:t>Nous</w:t>
      </w:r>
      <w:r>
        <w:rPr>
          <w:rFonts w:ascii="Aroania" w:hAnsi="Aroania"/>
          <w:spacing w:val="-12"/>
          <w:sz w:val="12"/>
        </w:rPr>
        <w:t xml:space="preserve"> </w:t>
      </w:r>
      <w:r>
        <w:rPr>
          <w:rFonts w:ascii="Aroania" w:hAnsi="Aroania"/>
          <w:sz w:val="12"/>
        </w:rPr>
        <w:t>n'avons</w:t>
      </w:r>
      <w:r>
        <w:rPr>
          <w:rFonts w:ascii="Aroania" w:hAnsi="Aroania"/>
          <w:spacing w:val="-13"/>
          <w:sz w:val="12"/>
        </w:rPr>
        <w:t xml:space="preserve"> </w:t>
      </w:r>
      <w:r>
        <w:rPr>
          <w:rFonts w:ascii="Aroania" w:hAnsi="Aroania"/>
          <w:sz w:val="12"/>
        </w:rPr>
        <w:t>pas</w:t>
      </w:r>
      <w:r>
        <w:rPr>
          <w:rFonts w:ascii="Aroania" w:hAnsi="Aroania"/>
          <w:spacing w:val="-12"/>
          <w:sz w:val="12"/>
        </w:rPr>
        <w:t xml:space="preserve"> </w:t>
      </w:r>
      <w:r>
        <w:rPr>
          <w:rFonts w:ascii="Aroania" w:hAnsi="Aroania"/>
          <w:sz w:val="12"/>
        </w:rPr>
        <w:t>d'entente</w:t>
      </w:r>
      <w:r>
        <w:rPr>
          <w:rFonts w:ascii="Aroania" w:hAnsi="Aroania"/>
          <w:spacing w:val="-13"/>
          <w:sz w:val="12"/>
        </w:rPr>
        <w:t xml:space="preserve"> </w:t>
      </w:r>
      <w:r>
        <w:rPr>
          <w:rFonts w:ascii="Aroania" w:hAnsi="Aroania"/>
          <w:sz w:val="12"/>
        </w:rPr>
        <w:t>avec</w:t>
      </w:r>
      <w:r>
        <w:rPr>
          <w:rFonts w:ascii="Aroania" w:hAnsi="Aroania"/>
          <w:spacing w:val="-12"/>
          <w:sz w:val="12"/>
        </w:rPr>
        <w:t xml:space="preserve"> </w:t>
      </w:r>
      <w:r>
        <w:rPr>
          <w:rFonts w:ascii="Aroania" w:hAnsi="Aroania"/>
          <w:sz w:val="12"/>
        </w:rPr>
        <w:t>PJCCI</w:t>
      </w:r>
      <w:r>
        <w:rPr>
          <w:rFonts w:ascii="Aroania" w:hAnsi="Aroania"/>
          <w:spacing w:val="-13"/>
          <w:sz w:val="12"/>
        </w:rPr>
        <w:t xml:space="preserve"> </w:t>
      </w:r>
      <w:r>
        <w:rPr>
          <w:rFonts w:ascii="Aroania" w:hAnsi="Aroania"/>
          <w:sz w:val="12"/>
        </w:rPr>
        <w:t>pour</w:t>
      </w:r>
      <w:r>
        <w:rPr>
          <w:rFonts w:ascii="Aroania" w:hAnsi="Aroania"/>
          <w:spacing w:val="-12"/>
          <w:sz w:val="12"/>
        </w:rPr>
        <w:t xml:space="preserve"> </w:t>
      </w:r>
      <w:r>
        <w:rPr>
          <w:rFonts w:ascii="Aroania" w:hAnsi="Aroania"/>
          <w:sz w:val="12"/>
        </w:rPr>
        <w:t>le</w:t>
      </w:r>
      <w:r>
        <w:rPr>
          <w:rFonts w:ascii="Aroania" w:hAnsi="Aroania"/>
          <w:spacing w:val="-13"/>
          <w:sz w:val="12"/>
        </w:rPr>
        <w:t xml:space="preserve"> </w:t>
      </w:r>
      <w:r>
        <w:rPr>
          <w:rFonts w:ascii="Aroania" w:hAnsi="Aroania"/>
          <w:sz w:val="12"/>
        </w:rPr>
        <w:t>rapport</w:t>
      </w:r>
      <w:r>
        <w:rPr>
          <w:rFonts w:ascii="Aroania" w:hAnsi="Aroania"/>
          <w:spacing w:val="-12"/>
          <w:sz w:val="12"/>
        </w:rPr>
        <w:t xml:space="preserve"> </w:t>
      </w:r>
      <w:r>
        <w:rPr>
          <w:rFonts w:ascii="Aroania" w:hAnsi="Aroania"/>
          <w:sz w:val="12"/>
        </w:rPr>
        <w:t>de</w:t>
      </w:r>
      <w:r>
        <w:rPr>
          <w:rFonts w:ascii="Aroania" w:hAnsi="Aroania"/>
          <w:spacing w:val="-13"/>
          <w:sz w:val="12"/>
        </w:rPr>
        <w:t xml:space="preserve"> </w:t>
      </w:r>
      <w:r>
        <w:rPr>
          <w:rFonts w:ascii="Aroania" w:hAnsi="Aroania"/>
          <w:sz w:val="12"/>
        </w:rPr>
        <w:t>maîtrise.</w:t>
      </w:r>
      <w:r>
        <w:rPr>
          <w:rFonts w:ascii="Aroania" w:hAnsi="Aroania"/>
          <w:spacing w:val="-12"/>
          <w:sz w:val="12"/>
        </w:rPr>
        <w:t xml:space="preserve"> </w:t>
      </w:r>
      <w:r>
        <w:rPr>
          <w:rFonts w:ascii="Aroania" w:hAnsi="Aroania"/>
          <w:sz w:val="12"/>
        </w:rPr>
        <w:t>Nous</w:t>
      </w:r>
      <w:r>
        <w:rPr>
          <w:rFonts w:ascii="Aroania" w:hAnsi="Aroania"/>
          <w:spacing w:val="-13"/>
          <w:sz w:val="12"/>
        </w:rPr>
        <w:t xml:space="preserve"> </w:t>
      </w:r>
      <w:r>
        <w:rPr>
          <w:rFonts w:ascii="Aroania" w:hAnsi="Aroania"/>
          <w:sz w:val="12"/>
        </w:rPr>
        <w:t>ne</w:t>
      </w:r>
      <w:r>
        <w:rPr>
          <w:rFonts w:ascii="Aroania" w:hAnsi="Aroania"/>
          <w:spacing w:val="-12"/>
          <w:sz w:val="12"/>
        </w:rPr>
        <w:t xml:space="preserve"> </w:t>
      </w:r>
      <w:r>
        <w:rPr>
          <w:rFonts w:ascii="Aroania" w:hAnsi="Aroania"/>
          <w:sz w:val="12"/>
        </w:rPr>
        <w:t>partagerons</w:t>
      </w:r>
      <w:r>
        <w:rPr>
          <w:rFonts w:ascii="Aroania" w:hAnsi="Aroania"/>
          <w:spacing w:val="-13"/>
          <w:sz w:val="12"/>
        </w:rPr>
        <w:t xml:space="preserve"> </w:t>
      </w:r>
      <w:r>
        <w:rPr>
          <w:rFonts w:ascii="Aroania" w:hAnsi="Aroania"/>
          <w:sz w:val="12"/>
        </w:rPr>
        <w:t>pas</w:t>
      </w:r>
      <w:r>
        <w:rPr>
          <w:rFonts w:ascii="Aroania" w:hAnsi="Aroania"/>
          <w:spacing w:val="-12"/>
          <w:sz w:val="12"/>
        </w:rPr>
        <w:t xml:space="preserve"> </w:t>
      </w:r>
      <w:r>
        <w:rPr>
          <w:rFonts w:ascii="Aroania" w:hAnsi="Aroania"/>
          <w:sz w:val="12"/>
        </w:rPr>
        <w:t>vos</w:t>
      </w:r>
      <w:r>
        <w:rPr>
          <w:rFonts w:ascii="Aroania" w:hAnsi="Aroania"/>
          <w:spacing w:val="-13"/>
          <w:sz w:val="12"/>
        </w:rPr>
        <w:t xml:space="preserve"> </w:t>
      </w:r>
      <w:r>
        <w:rPr>
          <w:rFonts w:ascii="Aroania" w:hAnsi="Aroania"/>
          <w:sz w:val="12"/>
        </w:rPr>
        <w:t>informations</w:t>
      </w:r>
      <w:r>
        <w:rPr>
          <w:rFonts w:ascii="Aroania" w:hAnsi="Aroania"/>
          <w:spacing w:val="-12"/>
          <w:sz w:val="12"/>
        </w:rPr>
        <w:t xml:space="preserve"> </w:t>
      </w:r>
      <w:r>
        <w:rPr>
          <w:rFonts w:ascii="Aroania" w:hAnsi="Aroania"/>
          <w:sz w:val="12"/>
        </w:rPr>
        <w:t>sans</w:t>
      </w:r>
      <w:r>
        <w:rPr>
          <w:rFonts w:ascii="Aroania" w:hAnsi="Aroania"/>
          <w:spacing w:val="-13"/>
          <w:sz w:val="12"/>
        </w:rPr>
        <w:t xml:space="preserve"> </w:t>
      </w:r>
      <w:r>
        <w:rPr>
          <w:rFonts w:ascii="Aroania" w:hAnsi="Aroania"/>
          <w:sz w:val="12"/>
        </w:rPr>
        <w:t>votre</w:t>
      </w:r>
      <w:r>
        <w:rPr>
          <w:rFonts w:ascii="Aroania" w:hAnsi="Aroania"/>
          <w:spacing w:val="-13"/>
          <w:sz w:val="12"/>
        </w:rPr>
        <w:t xml:space="preserve"> </w:t>
      </w:r>
      <w:r>
        <w:rPr>
          <w:rFonts w:ascii="Aroania" w:hAnsi="Aroania"/>
          <w:sz w:val="12"/>
        </w:rPr>
        <w:t>accord. Cordialement,</w:t>
      </w:r>
    </w:p>
    <w:p w14:paraId="78752306" w14:textId="20B5B6D1" w:rsidR="003F2FC5" w:rsidRDefault="00A55916">
      <w:pPr>
        <w:spacing w:line="145" w:lineRule="exact"/>
        <w:ind w:left="816"/>
        <w:rPr>
          <w:rFonts w:ascii="Aroania" w:hAnsi="Aroania"/>
          <w:sz w:val="12"/>
        </w:rPr>
      </w:pPr>
      <w:r>
        <w:rPr>
          <w:noProof/>
        </w:rPr>
        <mc:AlternateContent>
          <mc:Choice Requires="wpg">
            <w:drawing>
              <wp:anchor distT="0" distB="0" distL="0" distR="0" simplePos="0" relativeHeight="487590912" behindDoc="1" locked="0" layoutInCell="1" allowOverlap="1" wp14:anchorId="254040C0" wp14:editId="41958901">
                <wp:simplePos x="0" y="0"/>
                <wp:positionH relativeFrom="page">
                  <wp:posOffset>1356360</wp:posOffset>
                </wp:positionH>
                <wp:positionV relativeFrom="paragraph">
                  <wp:posOffset>122555</wp:posOffset>
                </wp:positionV>
                <wp:extent cx="4994910" cy="9525"/>
                <wp:effectExtent l="0" t="0" r="0" b="0"/>
                <wp:wrapTopAndBottom/>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4910" cy="9525"/>
                          <a:chOff x="2136" y="193"/>
                          <a:chExt cx="7866" cy="15"/>
                        </a:xfrm>
                      </wpg:grpSpPr>
                      <wps:wsp>
                        <wps:cNvPr id="22" name="Rectangle 22"/>
                        <wps:cNvSpPr>
                          <a:spLocks noChangeArrowheads="1"/>
                        </wps:cNvSpPr>
                        <wps:spPr bwMode="auto">
                          <a:xfrm>
                            <a:off x="2136" y="192"/>
                            <a:ext cx="7866" cy="8"/>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21"/>
                        <wps:cNvSpPr>
                          <a:spLocks/>
                        </wps:cNvSpPr>
                        <wps:spPr bwMode="auto">
                          <a:xfrm>
                            <a:off x="2136" y="192"/>
                            <a:ext cx="7866" cy="15"/>
                          </a:xfrm>
                          <a:custGeom>
                            <a:avLst/>
                            <a:gdLst>
                              <a:gd name="T0" fmla="+- 0 10002 2136"/>
                              <a:gd name="T1" fmla="*/ T0 w 7866"/>
                              <a:gd name="T2" fmla="+- 0 193 193"/>
                              <a:gd name="T3" fmla="*/ 193 h 15"/>
                              <a:gd name="T4" fmla="+- 0 9994 2136"/>
                              <a:gd name="T5" fmla="*/ T4 w 7866"/>
                              <a:gd name="T6" fmla="+- 0 200 193"/>
                              <a:gd name="T7" fmla="*/ 200 h 15"/>
                              <a:gd name="T8" fmla="+- 0 2136 2136"/>
                              <a:gd name="T9" fmla="*/ T8 w 7866"/>
                              <a:gd name="T10" fmla="+- 0 200 193"/>
                              <a:gd name="T11" fmla="*/ 200 h 15"/>
                              <a:gd name="T12" fmla="+- 0 2136 2136"/>
                              <a:gd name="T13" fmla="*/ T12 w 7866"/>
                              <a:gd name="T14" fmla="+- 0 208 193"/>
                              <a:gd name="T15" fmla="*/ 208 h 15"/>
                              <a:gd name="T16" fmla="+- 0 9994 2136"/>
                              <a:gd name="T17" fmla="*/ T16 w 7866"/>
                              <a:gd name="T18" fmla="+- 0 208 193"/>
                              <a:gd name="T19" fmla="*/ 208 h 15"/>
                              <a:gd name="T20" fmla="+- 0 10002 2136"/>
                              <a:gd name="T21" fmla="*/ T20 w 7866"/>
                              <a:gd name="T22" fmla="+- 0 208 193"/>
                              <a:gd name="T23" fmla="*/ 208 h 15"/>
                              <a:gd name="T24" fmla="+- 0 10002 2136"/>
                              <a:gd name="T25" fmla="*/ T24 w 7866"/>
                              <a:gd name="T26" fmla="+- 0 200 193"/>
                              <a:gd name="T27" fmla="*/ 200 h 15"/>
                              <a:gd name="T28" fmla="+- 0 10002 2136"/>
                              <a:gd name="T29" fmla="*/ T28 w 7866"/>
                              <a:gd name="T30" fmla="+- 0 193 193"/>
                              <a:gd name="T31" fmla="*/ 193 h 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66" h="15">
                                <a:moveTo>
                                  <a:pt x="7866" y="0"/>
                                </a:moveTo>
                                <a:lnTo>
                                  <a:pt x="7858" y="7"/>
                                </a:lnTo>
                                <a:lnTo>
                                  <a:pt x="0" y="7"/>
                                </a:lnTo>
                                <a:lnTo>
                                  <a:pt x="0" y="15"/>
                                </a:lnTo>
                                <a:lnTo>
                                  <a:pt x="7858" y="15"/>
                                </a:lnTo>
                                <a:lnTo>
                                  <a:pt x="7866" y="15"/>
                                </a:lnTo>
                                <a:lnTo>
                                  <a:pt x="7866" y="7"/>
                                </a:lnTo>
                                <a:lnTo>
                                  <a:pt x="7866"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0"/>
                        <wps:cNvSpPr>
                          <a:spLocks/>
                        </wps:cNvSpPr>
                        <wps:spPr bwMode="auto">
                          <a:xfrm>
                            <a:off x="2136" y="192"/>
                            <a:ext cx="8" cy="15"/>
                          </a:xfrm>
                          <a:custGeom>
                            <a:avLst/>
                            <a:gdLst>
                              <a:gd name="T0" fmla="+- 0 2136 2136"/>
                              <a:gd name="T1" fmla="*/ T0 w 8"/>
                              <a:gd name="T2" fmla="+- 0 208 193"/>
                              <a:gd name="T3" fmla="*/ 208 h 15"/>
                              <a:gd name="T4" fmla="+- 0 2136 2136"/>
                              <a:gd name="T5" fmla="*/ T4 w 8"/>
                              <a:gd name="T6" fmla="+- 0 193 193"/>
                              <a:gd name="T7" fmla="*/ 193 h 15"/>
                              <a:gd name="T8" fmla="+- 0 2144 2136"/>
                              <a:gd name="T9" fmla="*/ T8 w 8"/>
                              <a:gd name="T10" fmla="+- 0 193 193"/>
                              <a:gd name="T11" fmla="*/ 193 h 15"/>
                              <a:gd name="T12" fmla="+- 0 2144 2136"/>
                              <a:gd name="T13" fmla="*/ T12 w 8"/>
                              <a:gd name="T14" fmla="+- 0 200 193"/>
                              <a:gd name="T15" fmla="*/ 200 h 15"/>
                              <a:gd name="T16" fmla="+- 0 2136 2136"/>
                              <a:gd name="T17" fmla="*/ T16 w 8"/>
                              <a:gd name="T18" fmla="+- 0 208 193"/>
                              <a:gd name="T19" fmla="*/ 208 h 15"/>
                            </a:gdLst>
                            <a:ahLst/>
                            <a:cxnLst>
                              <a:cxn ang="0">
                                <a:pos x="T1" y="T3"/>
                              </a:cxn>
                              <a:cxn ang="0">
                                <a:pos x="T5" y="T7"/>
                              </a:cxn>
                              <a:cxn ang="0">
                                <a:pos x="T9" y="T11"/>
                              </a:cxn>
                              <a:cxn ang="0">
                                <a:pos x="T13" y="T15"/>
                              </a:cxn>
                              <a:cxn ang="0">
                                <a:pos x="T17" y="T19"/>
                              </a:cxn>
                            </a:cxnLst>
                            <a:rect l="0" t="0" r="r" b="b"/>
                            <a:pathLst>
                              <a:path w="8" h="15">
                                <a:moveTo>
                                  <a:pt x="0" y="15"/>
                                </a:moveTo>
                                <a:lnTo>
                                  <a:pt x="0" y="0"/>
                                </a:lnTo>
                                <a:lnTo>
                                  <a:pt x="8" y="0"/>
                                </a:lnTo>
                                <a:lnTo>
                                  <a:pt x="8" y="7"/>
                                </a:lnTo>
                                <a:lnTo>
                                  <a:pt x="0" y="15"/>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B0C1E" id="Group 19" o:spid="_x0000_s1026" style="position:absolute;margin-left:106.8pt;margin-top:9.65pt;width:393.3pt;height:.75pt;z-index:-15725568;mso-wrap-distance-left:0;mso-wrap-distance-right:0;mso-position-horizontal-relative:page" coordorigin="2136,193" coordsize="78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">
                <v:rect id="Rectangle 22" o:spid="_x0000_s1027" style="position:absolute;left:2136;top:192;width:7866;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" fillcolor="#999" stroked="f"/>
                <v:shape id="Freeform 21" o:spid="_x0000_s1028" style="position:absolute;left:2136;top:192;width:7866;height:15;visibility:visible;mso-wrap-style:square;v-text-anchor:top" coordsize="78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" path="m7866,r-8,7l,7r,8l7858,15r8,l7866,7r,-7xe" fillcolor="#ededed" stroked="f">
                  <v:path arrowok="t" o:connecttype="custom" o:connectlocs="7866,193;7858,200;0,200;0,208;7858,208;7866,208;7866,200;7866,193" o:connectangles="0,0,0,0,0,0,0,0"/>
                </v:shape>
                <v:shape id="Freeform 20" o:spid="_x0000_s1029" style="position:absolute;left:2136;top:192;width:8;height:15;visibility:visible;mso-wrap-style:square;v-text-anchor:top"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" path="m,15l,,8,r,7l,15xe" fillcolor="#999" stroked="f">
                  <v:path arrowok="t" o:connecttype="custom" o:connectlocs="0,208;0,193;8,193;8,200;0,208" o:connectangles="0,0,0,0,0"/>
                </v:shape>
                <w10:wrap type="topAndBottom" anchorx="page"/>
              </v:group>
            </w:pict>
          </mc:Fallback>
        </mc:AlternateContent>
      </w:r>
      <w:r w:rsidR="00C0309D">
        <w:rPr>
          <w:rFonts w:ascii="Aroania" w:hAnsi="Aroania"/>
          <w:sz w:val="12"/>
        </w:rPr>
        <w:t>Mickaël</w:t>
      </w:r>
    </w:p>
    <w:p w14:paraId="40CD9118" w14:textId="77777777" w:rsidR="003F2FC5" w:rsidRDefault="00C0309D">
      <w:pPr>
        <w:spacing w:before="67" w:line="142" w:lineRule="exact"/>
        <w:ind w:left="816"/>
        <w:rPr>
          <w:rFonts w:ascii="Aroania"/>
          <w:sz w:val="11"/>
        </w:rPr>
      </w:pPr>
      <w:r>
        <w:rPr>
          <w:rFonts w:ascii="Carlito"/>
          <w:b/>
          <w:sz w:val="11"/>
        </w:rPr>
        <w:t xml:space="preserve">De : </w:t>
      </w:r>
      <w:r>
        <w:rPr>
          <w:rFonts w:ascii="Aroania"/>
          <w:sz w:val="11"/>
        </w:rPr>
        <w:t>Vincent Le Falher &lt;</w:t>
      </w:r>
      <w:hyperlink r:id="rId23">
        <w:r>
          <w:rPr>
            <w:rFonts w:ascii="Aroania"/>
            <w:sz w:val="11"/>
          </w:rPr>
          <w:t>Vincent.Le.Falher@USherbrooke.ca</w:t>
        </w:r>
      </w:hyperlink>
      <w:r>
        <w:rPr>
          <w:rFonts w:ascii="Aroania"/>
          <w:sz w:val="11"/>
        </w:rPr>
        <w:t>&gt;</w:t>
      </w:r>
    </w:p>
    <w:p w14:paraId="29441F8F" w14:textId="77777777" w:rsidR="003F2FC5" w:rsidRDefault="00C0309D">
      <w:pPr>
        <w:spacing w:line="142" w:lineRule="exact"/>
        <w:ind w:left="816"/>
        <w:rPr>
          <w:rFonts w:ascii="Aroania" w:hAnsi="Aroania"/>
          <w:sz w:val="11"/>
        </w:rPr>
      </w:pPr>
      <w:r>
        <w:rPr>
          <w:rFonts w:ascii="Carlito" w:hAnsi="Carlito"/>
          <w:b/>
          <w:sz w:val="11"/>
        </w:rPr>
        <w:t xml:space="preserve">Envoyé : </w:t>
      </w:r>
      <w:r>
        <w:rPr>
          <w:rFonts w:ascii="Aroania" w:hAnsi="Aroania"/>
          <w:sz w:val="11"/>
        </w:rPr>
        <w:t>18 février 2020 17:55</w:t>
      </w:r>
    </w:p>
    <w:p w14:paraId="357B829F" w14:textId="77777777" w:rsidR="003F2FC5" w:rsidRDefault="00C0309D">
      <w:pPr>
        <w:spacing w:line="142" w:lineRule="exact"/>
        <w:ind w:left="816"/>
        <w:rPr>
          <w:rFonts w:ascii="Aroania" w:hAnsi="Aroania"/>
          <w:sz w:val="11"/>
        </w:rPr>
      </w:pPr>
      <w:r>
        <w:rPr>
          <w:rFonts w:ascii="Carlito" w:hAnsi="Carlito"/>
          <w:b/>
          <w:sz w:val="11"/>
        </w:rPr>
        <w:t xml:space="preserve">À : </w:t>
      </w:r>
      <w:r>
        <w:rPr>
          <w:rFonts w:ascii="Aroania" w:hAnsi="Aroania"/>
          <w:sz w:val="11"/>
        </w:rPr>
        <w:t>Piétons-cyclistes pont Jacques-Cartier</w:t>
      </w:r>
    </w:p>
    <w:p w14:paraId="5E4EE726" w14:textId="77777777" w:rsidR="003F2FC5" w:rsidRDefault="00C0309D">
      <w:pPr>
        <w:spacing w:line="142" w:lineRule="exact"/>
        <w:ind w:left="816"/>
        <w:rPr>
          <w:rFonts w:ascii="Aroania" w:hAnsi="Aroania"/>
          <w:sz w:val="11"/>
        </w:rPr>
      </w:pPr>
      <w:r>
        <w:rPr>
          <w:rFonts w:ascii="Carlito" w:hAnsi="Carlito"/>
          <w:b/>
          <w:sz w:val="11"/>
        </w:rPr>
        <w:t xml:space="preserve">Cc : </w:t>
      </w:r>
      <w:r>
        <w:rPr>
          <w:rFonts w:ascii="Aroania" w:hAnsi="Aroania"/>
          <w:sz w:val="11"/>
        </w:rPr>
        <w:t>Mickaël</w:t>
      </w:r>
      <w:r>
        <w:rPr>
          <w:rFonts w:ascii="Aroania" w:hAnsi="Aroania"/>
          <w:spacing w:val="-14"/>
          <w:sz w:val="11"/>
        </w:rPr>
        <w:t xml:space="preserve"> </w:t>
      </w:r>
      <w:r>
        <w:rPr>
          <w:rFonts w:ascii="Aroania" w:hAnsi="Aroania"/>
          <w:sz w:val="11"/>
        </w:rPr>
        <w:t>Germain</w:t>
      </w:r>
    </w:p>
    <w:p w14:paraId="14069165" w14:textId="77777777" w:rsidR="003F2FC5" w:rsidRDefault="00C0309D">
      <w:pPr>
        <w:spacing w:line="142" w:lineRule="exact"/>
        <w:ind w:left="816"/>
        <w:rPr>
          <w:rFonts w:ascii="Aroania"/>
          <w:sz w:val="11"/>
        </w:rPr>
      </w:pPr>
      <w:r>
        <w:rPr>
          <w:rFonts w:ascii="Carlito"/>
          <w:b/>
          <w:w w:val="105"/>
          <w:sz w:val="11"/>
        </w:rPr>
        <w:t>Objet</w:t>
      </w:r>
      <w:r>
        <w:rPr>
          <w:rFonts w:ascii="Carlito"/>
          <w:b/>
          <w:spacing w:val="-17"/>
          <w:w w:val="105"/>
          <w:sz w:val="11"/>
        </w:rPr>
        <w:t xml:space="preserve"> </w:t>
      </w:r>
      <w:r>
        <w:rPr>
          <w:rFonts w:ascii="Carlito"/>
          <w:b/>
          <w:w w:val="105"/>
          <w:sz w:val="11"/>
        </w:rPr>
        <w:t>:</w:t>
      </w:r>
      <w:r>
        <w:rPr>
          <w:rFonts w:ascii="Carlito"/>
          <w:b/>
          <w:spacing w:val="-17"/>
          <w:w w:val="105"/>
          <w:sz w:val="11"/>
        </w:rPr>
        <w:t xml:space="preserve"> </w:t>
      </w:r>
      <w:r>
        <w:rPr>
          <w:rFonts w:ascii="Aroania"/>
          <w:w w:val="105"/>
          <w:sz w:val="11"/>
        </w:rPr>
        <w:t>Re:</w:t>
      </w:r>
      <w:r>
        <w:rPr>
          <w:rFonts w:ascii="Aroania"/>
          <w:spacing w:val="-20"/>
          <w:w w:val="105"/>
          <w:sz w:val="11"/>
        </w:rPr>
        <w:t xml:space="preserve"> </w:t>
      </w:r>
      <w:r>
        <w:rPr>
          <w:rFonts w:ascii="Aroania"/>
          <w:w w:val="105"/>
          <w:sz w:val="11"/>
        </w:rPr>
        <w:t>Bonjour</w:t>
      </w:r>
      <w:r>
        <w:rPr>
          <w:rFonts w:ascii="Aroania"/>
          <w:spacing w:val="-20"/>
          <w:w w:val="105"/>
          <w:sz w:val="11"/>
        </w:rPr>
        <w:t xml:space="preserve"> </w:t>
      </w:r>
      <w:r>
        <w:rPr>
          <w:rFonts w:ascii="Aroania"/>
          <w:w w:val="105"/>
          <w:sz w:val="11"/>
        </w:rPr>
        <w:t>!</w:t>
      </w:r>
    </w:p>
    <w:p w14:paraId="5B049B71" w14:textId="77777777" w:rsidR="003F2FC5" w:rsidRDefault="003F2FC5">
      <w:pPr>
        <w:pStyle w:val="Corpsdetexte"/>
        <w:spacing w:before="7"/>
        <w:rPr>
          <w:rFonts w:ascii="Aroania"/>
          <w:sz w:val="10"/>
        </w:rPr>
      </w:pPr>
    </w:p>
    <w:p w14:paraId="5ACC3064" w14:textId="77777777" w:rsidR="003F2FC5" w:rsidRDefault="00C0309D">
      <w:pPr>
        <w:spacing w:before="1"/>
        <w:ind w:left="816"/>
        <w:rPr>
          <w:rFonts w:ascii="Aroania" w:hAnsi="Aroania"/>
          <w:sz w:val="12"/>
        </w:rPr>
      </w:pPr>
      <w:r>
        <w:rPr>
          <w:rFonts w:ascii="Aroania" w:hAnsi="Aroania"/>
          <w:sz w:val="12"/>
        </w:rPr>
        <w:t>Bonjour M. Démontagne,</w:t>
      </w:r>
    </w:p>
    <w:p w14:paraId="66694D35" w14:textId="77777777" w:rsidR="003F2FC5" w:rsidRDefault="003F2FC5">
      <w:pPr>
        <w:pStyle w:val="Corpsdetexte"/>
        <w:spacing w:before="11"/>
        <w:rPr>
          <w:rFonts w:ascii="Aroania"/>
          <w:sz w:val="10"/>
        </w:rPr>
      </w:pPr>
    </w:p>
    <w:p w14:paraId="70C3E522" w14:textId="77777777" w:rsidR="003F2FC5" w:rsidRDefault="00C0309D">
      <w:pPr>
        <w:spacing w:before="1" w:line="223" w:lineRule="auto"/>
        <w:ind w:left="816" w:right="2025"/>
        <w:rPr>
          <w:rFonts w:ascii="Aroania" w:hAnsi="Aroania"/>
          <w:sz w:val="12"/>
        </w:rPr>
      </w:pPr>
      <w:r>
        <w:rPr>
          <w:rFonts w:ascii="Aroania" w:hAnsi="Aroania"/>
          <w:sz w:val="12"/>
        </w:rPr>
        <w:t>Je</w:t>
      </w:r>
      <w:r>
        <w:rPr>
          <w:rFonts w:ascii="Aroania" w:hAnsi="Aroania"/>
          <w:spacing w:val="-9"/>
          <w:sz w:val="12"/>
        </w:rPr>
        <w:t xml:space="preserve"> </w:t>
      </w:r>
      <w:r>
        <w:rPr>
          <w:rFonts w:ascii="Aroania" w:hAnsi="Aroania"/>
          <w:sz w:val="12"/>
        </w:rPr>
        <w:t>copie</w:t>
      </w:r>
      <w:r>
        <w:rPr>
          <w:rFonts w:ascii="Aroania" w:hAnsi="Aroania"/>
          <w:spacing w:val="-9"/>
          <w:sz w:val="12"/>
        </w:rPr>
        <w:t xml:space="preserve"> </w:t>
      </w:r>
      <w:r>
        <w:rPr>
          <w:rFonts w:ascii="Aroania" w:hAnsi="Aroania"/>
          <w:sz w:val="12"/>
        </w:rPr>
        <w:t>mon</w:t>
      </w:r>
      <w:r>
        <w:rPr>
          <w:rFonts w:ascii="Aroania" w:hAnsi="Aroania"/>
          <w:spacing w:val="-9"/>
          <w:sz w:val="12"/>
        </w:rPr>
        <w:t xml:space="preserve"> </w:t>
      </w:r>
      <w:r>
        <w:rPr>
          <w:rFonts w:ascii="Aroania" w:hAnsi="Aroania"/>
          <w:sz w:val="12"/>
        </w:rPr>
        <w:t>directeur</w:t>
      </w:r>
      <w:r>
        <w:rPr>
          <w:rFonts w:ascii="Aroania" w:hAnsi="Aroania"/>
          <w:spacing w:val="-9"/>
          <w:sz w:val="12"/>
        </w:rPr>
        <w:t xml:space="preserve"> </w:t>
      </w:r>
      <w:r>
        <w:rPr>
          <w:rFonts w:ascii="Aroania" w:hAnsi="Aroania"/>
          <w:sz w:val="12"/>
        </w:rPr>
        <w:t>de</w:t>
      </w:r>
      <w:r>
        <w:rPr>
          <w:rFonts w:ascii="Aroania" w:hAnsi="Aroania"/>
          <w:spacing w:val="-9"/>
          <w:sz w:val="12"/>
        </w:rPr>
        <w:t xml:space="preserve"> </w:t>
      </w:r>
      <w:r>
        <w:rPr>
          <w:rFonts w:ascii="Aroania" w:hAnsi="Aroania"/>
          <w:sz w:val="12"/>
        </w:rPr>
        <w:t>projet</w:t>
      </w:r>
      <w:r>
        <w:rPr>
          <w:rFonts w:ascii="Aroania" w:hAnsi="Aroania"/>
          <w:spacing w:val="-9"/>
          <w:sz w:val="12"/>
        </w:rPr>
        <w:t xml:space="preserve"> </w:t>
      </w:r>
      <w:r>
        <w:rPr>
          <w:rFonts w:ascii="Aroania" w:hAnsi="Aroania"/>
          <w:sz w:val="12"/>
        </w:rPr>
        <w:t>pour</w:t>
      </w:r>
      <w:r>
        <w:rPr>
          <w:rFonts w:ascii="Aroania" w:hAnsi="Aroania"/>
          <w:spacing w:val="-9"/>
          <w:sz w:val="12"/>
        </w:rPr>
        <w:t xml:space="preserve"> </w:t>
      </w:r>
      <w:r>
        <w:rPr>
          <w:rFonts w:ascii="Aroania" w:hAnsi="Aroania"/>
          <w:sz w:val="12"/>
        </w:rPr>
        <w:t>le</w:t>
      </w:r>
      <w:r>
        <w:rPr>
          <w:rFonts w:ascii="Aroania" w:hAnsi="Aroania"/>
          <w:spacing w:val="-8"/>
          <w:sz w:val="12"/>
        </w:rPr>
        <w:t xml:space="preserve"> </w:t>
      </w:r>
      <w:r>
        <w:rPr>
          <w:rFonts w:ascii="Aroania" w:hAnsi="Aroania"/>
          <w:sz w:val="12"/>
        </w:rPr>
        <w:t>notiﬁer</w:t>
      </w:r>
      <w:r>
        <w:rPr>
          <w:rFonts w:ascii="Aroania" w:hAnsi="Aroania"/>
          <w:spacing w:val="-9"/>
          <w:sz w:val="12"/>
        </w:rPr>
        <w:t xml:space="preserve"> </w:t>
      </w:r>
      <w:r>
        <w:rPr>
          <w:rFonts w:ascii="Aroania" w:hAnsi="Aroania"/>
          <w:sz w:val="12"/>
        </w:rPr>
        <w:t>des</w:t>
      </w:r>
      <w:r>
        <w:rPr>
          <w:rFonts w:ascii="Aroania" w:hAnsi="Aroania"/>
          <w:spacing w:val="-9"/>
          <w:sz w:val="12"/>
        </w:rPr>
        <w:t xml:space="preserve"> </w:t>
      </w:r>
      <w:r>
        <w:rPr>
          <w:rFonts w:ascii="Aroania" w:hAnsi="Aroania"/>
          <w:sz w:val="12"/>
        </w:rPr>
        <w:t>conditions</w:t>
      </w:r>
      <w:r>
        <w:rPr>
          <w:rFonts w:ascii="Aroania" w:hAnsi="Aroania"/>
          <w:spacing w:val="-9"/>
          <w:sz w:val="12"/>
        </w:rPr>
        <w:t xml:space="preserve"> </w:t>
      </w:r>
      <w:r>
        <w:rPr>
          <w:rFonts w:ascii="Aroania" w:hAnsi="Aroania"/>
          <w:sz w:val="12"/>
        </w:rPr>
        <w:t>entourant</w:t>
      </w:r>
      <w:r>
        <w:rPr>
          <w:rFonts w:ascii="Aroania" w:hAnsi="Aroania"/>
          <w:spacing w:val="-9"/>
          <w:sz w:val="12"/>
        </w:rPr>
        <w:t xml:space="preserve"> </w:t>
      </w:r>
      <w:r>
        <w:rPr>
          <w:rFonts w:ascii="Aroania" w:hAnsi="Aroania"/>
          <w:sz w:val="12"/>
        </w:rPr>
        <w:t>l'usage</w:t>
      </w:r>
      <w:r>
        <w:rPr>
          <w:rFonts w:ascii="Aroania" w:hAnsi="Aroania"/>
          <w:spacing w:val="-9"/>
          <w:sz w:val="12"/>
        </w:rPr>
        <w:t xml:space="preserve"> </w:t>
      </w:r>
      <w:r>
        <w:rPr>
          <w:rFonts w:ascii="Aroania" w:hAnsi="Aroania"/>
          <w:sz w:val="12"/>
        </w:rPr>
        <w:t>des</w:t>
      </w:r>
      <w:r>
        <w:rPr>
          <w:rFonts w:ascii="Aroania" w:hAnsi="Aroania"/>
          <w:spacing w:val="-9"/>
          <w:sz w:val="12"/>
        </w:rPr>
        <w:t xml:space="preserve"> </w:t>
      </w:r>
      <w:r>
        <w:rPr>
          <w:rFonts w:ascii="Aroania" w:hAnsi="Aroania"/>
          <w:sz w:val="12"/>
        </w:rPr>
        <w:t>ﬁchiers</w:t>
      </w:r>
      <w:r>
        <w:rPr>
          <w:rFonts w:ascii="Aroania" w:hAnsi="Aroania"/>
          <w:spacing w:val="-9"/>
          <w:sz w:val="12"/>
        </w:rPr>
        <w:t xml:space="preserve"> </w:t>
      </w:r>
      <w:r>
        <w:rPr>
          <w:rFonts w:ascii="Aroania" w:hAnsi="Aroania"/>
          <w:sz w:val="12"/>
        </w:rPr>
        <w:t>médias</w:t>
      </w:r>
      <w:r>
        <w:rPr>
          <w:rFonts w:ascii="Aroania" w:hAnsi="Aroania"/>
          <w:spacing w:val="-8"/>
          <w:sz w:val="12"/>
        </w:rPr>
        <w:t xml:space="preserve"> </w:t>
      </w:r>
      <w:r>
        <w:rPr>
          <w:rFonts w:ascii="Aroania" w:hAnsi="Aroania"/>
          <w:sz w:val="12"/>
        </w:rPr>
        <w:t>(photos</w:t>
      </w:r>
      <w:r>
        <w:rPr>
          <w:rFonts w:ascii="Aroania" w:hAnsi="Aroania"/>
          <w:spacing w:val="-9"/>
          <w:sz w:val="12"/>
        </w:rPr>
        <w:t xml:space="preserve"> </w:t>
      </w:r>
      <w:r>
        <w:rPr>
          <w:rFonts w:ascii="Aroania" w:hAnsi="Aroania"/>
          <w:sz w:val="12"/>
        </w:rPr>
        <w:t>et</w:t>
      </w:r>
      <w:r>
        <w:rPr>
          <w:rFonts w:ascii="Aroania" w:hAnsi="Aroania"/>
          <w:spacing w:val="-9"/>
          <w:sz w:val="12"/>
        </w:rPr>
        <w:t xml:space="preserve"> </w:t>
      </w:r>
      <w:r>
        <w:rPr>
          <w:rFonts w:ascii="Aroania" w:hAnsi="Aroania"/>
          <w:sz w:val="12"/>
        </w:rPr>
        <w:t>vidéos)</w:t>
      </w:r>
      <w:r>
        <w:rPr>
          <w:rFonts w:ascii="Aroania" w:hAnsi="Aroania"/>
          <w:spacing w:val="-9"/>
          <w:sz w:val="12"/>
        </w:rPr>
        <w:t xml:space="preserve"> </w:t>
      </w:r>
      <w:r>
        <w:rPr>
          <w:rFonts w:ascii="Aroania" w:hAnsi="Aroania"/>
          <w:sz w:val="12"/>
        </w:rPr>
        <w:t>que</w:t>
      </w:r>
      <w:r>
        <w:rPr>
          <w:rFonts w:ascii="Aroania" w:hAnsi="Aroania"/>
          <w:spacing w:val="-9"/>
          <w:sz w:val="12"/>
        </w:rPr>
        <w:t xml:space="preserve"> </w:t>
      </w:r>
      <w:r>
        <w:rPr>
          <w:rFonts w:ascii="Aroania" w:hAnsi="Aroania"/>
          <w:sz w:val="12"/>
        </w:rPr>
        <w:t>vous</w:t>
      </w:r>
      <w:r>
        <w:rPr>
          <w:rFonts w:ascii="Aroania" w:hAnsi="Aroania"/>
          <w:spacing w:val="-9"/>
          <w:sz w:val="12"/>
        </w:rPr>
        <w:t xml:space="preserve"> </w:t>
      </w:r>
      <w:r>
        <w:rPr>
          <w:rFonts w:ascii="Aroania" w:hAnsi="Aroania"/>
          <w:sz w:val="12"/>
        </w:rPr>
        <w:t>nous</w:t>
      </w:r>
      <w:r>
        <w:rPr>
          <w:rFonts w:ascii="Aroania" w:hAnsi="Aroania"/>
          <w:spacing w:val="-9"/>
          <w:sz w:val="12"/>
        </w:rPr>
        <w:t xml:space="preserve"> </w:t>
      </w:r>
      <w:r>
        <w:rPr>
          <w:rFonts w:ascii="Aroania" w:hAnsi="Aroania"/>
          <w:sz w:val="12"/>
        </w:rPr>
        <w:t>permettez</w:t>
      </w:r>
      <w:r>
        <w:rPr>
          <w:rFonts w:ascii="Aroania" w:hAnsi="Aroania"/>
          <w:spacing w:val="-9"/>
          <w:sz w:val="12"/>
        </w:rPr>
        <w:t xml:space="preserve"> </w:t>
      </w:r>
      <w:r>
        <w:rPr>
          <w:rFonts w:ascii="Aroania" w:hAnsi="Aroania"/>
          <w:sz w:val="12"/>
        </w:rPr>
        <w:t>gentiment</w:t>
      </w:r>
      <w:r>
        <w:rPr>
          <w:rFonts w:ascii="Aroania" w:hAnsi="Aroania"/>
          <w:spacing w:val="-8"/>
          <w:sz w:val="12"/>
        </w:rPr>
        <w:t xml:space="preserve"> </w:t>
      </w:r>
      <w:r>
        <w:rPr>
          <w:rFonts w:ascii="Aroania" w:hAnsi="Aroania"/>
          <w:sz w:val="12"/>
        </w:rPr>
        <w:t>d'utiliser aux</w:t>
      </w:r>
      <w:r>
        <w:rPr>
          <w:rFonts w:ascii="Aroania" w:hAnsi="Aroania"/>
          <w:spacing w:val="-5"/>
          <w:sz w:val="12"/>
        </w:rPr>
        <w:t xml:space="preserve"> </w:t>
      </w:r>
      <w:r>
        <w:rPr>
          <w:rFonts w:ascii="Aroania" w:hAnsi="Aroania"/>
          <w:sz w:val="12"/>
        </w:rPr>
        <w:t>ﬁns</w:t>
      </w:r>
      <w:r>
        <w:rPr>
          <w:rFonts w:ascii="Aroania" w:hAnsi="Aroania"/>
          <w:spacing w:val="-4"/>
          <w:sz w:val="12"/>
        </w:rPr>
        <w:t xml:space="preserve"> </w:t>
      </w:r>
      <w:r>
        <w:rPr>
          <w:rFonts w:ascii="Aroania" w:hAnsi="Aroania"/>
          <w:sz w:val="12"/>
        </w:rPr>
        <w:t>de</w:t>
      </w:r>
      <w:r>
        <w:rPr>
          <w:rFonts w:ascii="Aroania" w:hAnsi="Aroania"/>
          <w:spacing w:val="-4"/>
          <w:sz w:val="12"/>
        </w:rPr>
        <w:t xml:space="preserve"> </w:t>
      </w:r>
      <w:r>
        <w:rPr>
          <w:rFonts w:ascii="Aroania" w:hAnsi="Aroania"/>
          <w:sz w:val="12"/>
        </w:rPr>
        <w:t>mon</w:t>
      </w:r>
      <w:r>
        <w:rPr>
          <w:rFonts w:ascii="Aroania" w:hAnsi="Aroania"/>
          <w:spacing w:val="-4"/>
          <w:sz w:val="12"/>
        </w:rPr>
        <w:t xml:space="preserve"> </w:t>
      </w:r>
      <w:r>
        <w:rPr>
          <w:rFonts w:ascii="Aroania" w:hAnsi="Aroania"/>
          <w:sz w:val="12"/>
        </w:rPr>
        <w:t>essai</w:t>
      </w:r>
      <w:r>
        <w:rPr>
          <w:rFonts w:ascii="Aroania" w:hAnsi="Aroania"/>
          <w:spacing w:val="-4"/>
          <w:sz w:val="12"/>
        </w:rPr>
        <w:t xml:space="preserve"> </w:t>
      </w:r>
      <w:r>
        <w:rPr>
          <w:rFonts w:ascii="Aroania" w:hAnsi="Aroania"/>
          <w:sz w:val="12"/>
        </w:rPr>
        <w:t>de</w:t>
      </w:r>
      <w:r>
        <w:rPr>
          <w:rFonts w:ascii="Aroania" w:hAnsi="Aroania"/>
          <w:spacing w:val="-4"/>
          <w:sz w:val="12"/>
        </w:rPr>
        <w:t xml:space="preserve"> </w:t>
      </w:r>
      <w:r>
        <w:rPr>
          <w:rFonts w:ascii="Aroania" w:hAnsi="Aroania"/>
          <w:sz w:val="12"/>
        </w:rPr>
        <w:t>recherche</w:t>
      </w:r>
      <w:r>
        <w:rPr>
          <w:rFonts w:ascii="Aroania" w:hAnsi="Aroania"/>
          <w:spacing w:val="-5"/>
          <w:sz w:val="12"/>
        </w:rPr>
        <w:t xml:space="preserve"> </w:t>
      </w:r>
      <w:r>
        <w:rPr>
          <w:rFonts w:ascii="Aroania" w:hAnsi="Aroania"/>
          <w:sz w:val="12"/>
        </w:rPr>
        <w:t>pour</w:t>
      </w:r>
      <w:r>
        <w:rPr>
          <w:rFonts w:ascii="Aroania" w:hAnsi="Aroania"/>
          <w:spacing w:val="-4"/>
          <w:sz w:val="12"/>
        </w:rPr>
        <w:t xml:space="preserve"> </w:t>
      </w:r>
      <w:r>
        <w:rPr>
          <w:rFonts w:ascii="Aroania" w:hAnsi="Aroania"/>
          <w:sz w:val="12"/>
        </w:rPr>
        <w:t>étude.</w:t>
      </w:r>
    </w:p>
    <w:p w14:paraId="263A455C" w14:textId="77777777" w:rsidR="003F2FC5" w:rsidRDefault="003F2FC5">
      <w:pPr>
        <w:pStyle w:val="Corpsdetexte"/>
        <w:spacing w:before="7"/>
        <w:rPr>
          <w:rFonts w:ascii="Aroania"/>
          <w:sz w:val="10"/>
        </w:rPr>
      </w:pPr>
    </w:p>
    <w:p w14:paraId="2483A594" w14:textId="77777777" w:rsidR="003F2FC5" w:rsidRDefault="00C0309D">
      <w:pPr>
        <w:ind w:left="816"/>
        <w:rPr>
          <w:rFonts w:ascii="Aroania"/>
          <w:sz w:val="12"/>
        </w:rPr>
      </w:pPr>
      <w:r>
        <w:rPr>
          <w:rFonts w:ascii="Aroania"/>
          <w:sz w:val="12"/>
        </w:rPr>
        <w:t>Je comprends vos demandes et je les appliquerais en bonne et due forme, cela me fera plaisir.</w:t>
      </w:r>
    </w:p>
    <w:p w14:paraId="6973D95B" w14:textId="77777777" w:rsidR="003F2FC5" w:rsidRDefault="003F2FC5">
      <w:pPr>
        <w:pStyle w:val="Corpsdetexte"/>
        <w:spacing w:before="12"/>
        <w:rPr>
          <w:rFonts w:ascii="Aroania"/>
          <w:sz w:val="10"/>
        </w:rPr>
      </w:pPr>
    </w:p>
    <w:p w14:paraId="1C6679E9" w14:textId="77777777" w:rsidR="003F2FC5" w:rsidRDefault="00C0309D">
      <w:pPr>
        <w:spacing w:line="223" w:lineRule="auto"/>
        <w:ind w:left="816" w:right="2229"/>
        <w:rPr>
          <w:rFonts w:ascii="Aroania" w:hAnsi="Aroania"/>
          <w:sz w:val="12"/>
        </w:rPr>
      </w:pPr>
      <w:r>
        <w:rPr>
          <w:rFonts w:ascii="Aroania" w:hAnsi="Aroania"/>
          <w:sz w:val="12"/>
        </w:rPr>
        <w:t>@Mickaël</w:t>
      </w:r>
      <w:r>
        <w:rPr>
          <w:rFonts w:ascii="Aroania" w:hAnsi="Aroania"/>
          <w:spacing w:val="-10"/>
          <w:sz w:val="12"/>
        </w:rPr>
        <w:t xml:space="preserve"> </w:t>
      </w:r>
      <w:r>
        <w:rPr>
          <w:rFonts w:ascii="Aroania" w:hAnsi="Aroania"/>
          <w:sz w:val="12"/>
        </w:rPr>
        <w:t>stp</w:t>
      </w:r>
      <w:r>
        <w:rPr>
          <w:rFonts w:ascii="Aroania" w:hAnsi="Aroania"/>
          <w:spacing w:val="-9"/>
          <w:sz w:val="12"/>
        </w:rPr>
        <w:t xml:space="preserve"> </w:t>
      </w:r>
      <w:r>
        <w:rPr>
          <w:rFonts w:ascii="Aroania" w:hAnsi="Aroania"/>
          <w:sz w:val="12"/>
        </w:rPr>
        <w:t>noter</w:t>
      </w:r>
      <w:r>
        <w:rPr>
          <w:rFonts w:ascii="Aroania" w:hAnsi="Aroania"/>
          <w:spacing w:val="-10"/>
          <w:sz w:val="12"/>
        </w:rPr>
        <w:t xml:space="preserve"> </w:t>
      </w:r>
      <w:r>
        <w:rPr>
          <w:rFonts w:ascii="Aroania" w:hAnsi="Aroania"/>
          <w:sz w:val="12"/>
        </w:rPr>
        <w:t>qu'il</w:t>
      </w:r>
      <w:r>
        <w:rPr>
          <w:rFonts w:ascii="Aroania" w:hAnsi="Aroania"/>
          <w:spacing w:val="-9"/>
          <w:sz w:val="12"/>
        </w:rPr>
        <w:t xml:space="preserve"> </w:t>
      </w:r>
      <w:r>
        <w:rPr>
          <w:rFonts w:ascii="Aroania" w:hAnsi="Aroania"/>
          <w:sz w:val="12"/>
        </w:rPr>
        <w:t>est</w:t>
      </w:r>
      <w:r>
        <w:rPr>
          <w:rFonts w:ascii="Aroania" w:hAnsi="Aroania"/>
          <w:spacing w:val="-10"/>
          <w:sz w:val="12"/>
        </w:rPr>
        <w:t xml:space="preserve"> </w:t>
      </w:r>
      <w:r>
        <w:rPr>
          <w:rFonts w:ascii="Aroania" w:hAnsi="Aroania"/>
          <w:sz w:val="12"/>
        </w:rPr>
        <w:t>important</w:t>
      </w:r>
      <w:r>
        <w:rPr>
          <w:rFonts w:ascii="Aroania" w:hAnsi="Aroania"/>
          <w:spacing w:val="-9"/>
          <w:sz w:val="12"/>
        </w:rPr>
        <w:t xml:space="preserve"> </w:t>
      </w:r>
      <w:r>
        <w:rPr>
          <w:rFonts w:ascii="Aroania" w:hAnsi="Aroania"/>
          <w:sz w:val="12"/>
        </w:rPr>
        <w:t>de</w:t>
      </w:r>
      <w:r>
        <w:rPr>
          <w:rFonts w:ascii="Aroania" w:hAnsi="Aroania"/>
          <w:spacing w:val="-10"/>
          <w:sz w:val="12"/>
        </w:rPr>
        <w:t xml:space="preserve"> </w:t>
      </w:r>
      <w:r>
        <w:rPr>
          <w:rFonts w:ascii="Aroania" w:hAnsi="Aroania"/>
          <w:sz w:val="12"/>
        </w:rPr>
        <w:t>notiﬁer</w:t>
      </w:r>
      <w:r>
        <w:rPr>
          <w:rFonts w:ascii="Aroania" w:hAnsi="Aroania"/>
          <w:spacing w:val="-9"/>
          <w:sz w:val="12"/>
        </w:rPr>
        <w:t xml:space="preserve"> </w:t>
      </w:r>
      <w:r>
        <w:rPr>
          <w:rFonts w:ascii="Aroania" w:hAnsi="Aroania"/>
          <w:sz w:val="12"/>
        </w:rPr>
        <w:t>l'association</w:t>
      </w:r>
      <w:r>
        <w:rPr>
          <w:rFonts w:ascii="Aroania" w:hAnsi="Aroania"/>
          <w:spacing w:val="-10"/>
          <w:sz w:val="12"/>
        </w:rPr>
        <w:t xml:space="preserve"> </w:t>
      </w:r>
      <w:r>
        <w:rPr>
          <w:rFonts w:ascii="Aroania" w:hAnsi="Aroania"/>
          <w:sz w:val="12"/>
        </w:rPr>
        <w:t>si</w:t>
      </w:r>
      <w:r>
        <w:rPr>
          <w:rFonts w:ascii="Aroania" w:hAnsi="Aroania"/>
          <w:spacing w:val="-9"/>
          <w:sz w:val="12"/>
        </w:rPr>
        <w:t xml:space="preserve"> </w:t>
      </w:r>
      <w:r>
        <w:rPr>
          <w:rFonts w:ascii="Aroania" w:hAnsi="Aroania"/>
          <w:sz w:val="12"/>
        </w:rPr>
        <w:t>les</w:t>
      </w:r>
      <w:r>
        <w:rPr>
          <w:rFonts w:ascii="Aroania" w:hAnsi="Aroania"/>
          <w:spacing w:val="-9"/>
          <w:sz w:val="12"/>
        </w:rPr>
        <w:t xml:space="preserve"> </w:t>
      </w:r>
      <w:r>
        <w:rPr>
          <w:rFonts w:ascii="Aroania" w:hAnsi="Aroania"/>
          <w:sz w:val="12"/>
        </w:rPr>
        <w:t>ﬁchiers</w:t>
      </w:r>
      <w:r>
        <w:rPr>
          <w:rFonts w:ascii="Aroania" w:hAnsi="Aroania"/>
          <w:spacing w:val="-10"/>
          <w:sz w:val="12"/>
        </w:rPr>
        <w:t xml:space="preserve"> </w:t>
      </w:r>
      <w:r>
        <w:rPr>
          <w:rFonts w:ascii="Aroania" w:hAnsi="Aroania"/>
          <w:sz w:val="12"/>
        </w:rPr>
        <w:t>médi</w:t>
      </w:r>
      <w:r>
        <w:rPr>
          <w:rFonts w:ascii="Aroania" w:hAnsi="Aroania"/>
          <w:sz w:val="12"/>
        </w:rPr>
        <w:t>as</w:t>
      </w:r>
      <w:r>
        <w:rPr>
          <w:rFonts w:ascii="Aroania" w:hAnsi="Aroania"/>
          <w:spacing w:val="-9"/>
          <w:sz w:val="12"/>
        </w:rPr>
        <w:t xml:space="preserve"> </w:t>
      </w:r>
      <w:r>
        <w:rPr>
          <w:rFonts w:ascii="Aroania" w:hAnsi="Aroania"/>
          <w:sz w:val="12"/>
        </w:rPr>
        <w:t>sont</w:t>
      </w:r>
      <w:r>
        <w:rPr>
          <w:rFonts w:ascii="Aroania" w:hAnsi="Aroania"/>
          <w:spacing w:val="-10"/>
          <w:sz w:val="12"/>
        </w:rPr>
        <w:t xml:space="preserve"> </w:t>
      </w:r>
      <w:r>
        <w:rPr>
          <w:rFonts w:ascii="Aroania" w:hAnsi="Aroania"/>
          <w:sz w:val="12"/>
        </w:rPr>
        <w:t>utilisés</w:t>
      </w:r>
      <w:r>
        <w:rPr>
          <w:rFonts w:ascii="Aroania" w:hAnsi="Aroania"/>
          <w:spacing w:val="-9"/>
          <w:sz w:val="12"/>
        </w:rPr>
        <w:t xml:space="preserve"> </w:t>
      </w:r>
      <w:r>
        <w:rPr>
          <w:rFonts w:ascii="Aroania" w:hAnsi="Aroania"/>
          <w:sz w:val="12"/>
        </w:rPr>
        <w:t>par</w:t>
      </w:r>
      <w:r>
        <w:rPr>
          <w:rFonts w:ascii="Aroania" w:hAnsi="Aroania"/>
          <w:spacing w:val="-10"/>
          <w:sz w:val="12"/>
        </w:rPr>
        <w:t xml:space="preserve"> </w:t>
      </w:r>
      <w:r>
        <w:rPr>
          <w:rFonts w:ascii="Aroania" w:hAnsi="Aroania"/>
          <w:sz w:val="12"/>
        </w:rPr>
        <w:t>d'autres</w:t>
      </w:r>
      <w:r>
        <w:rPr>
          <w:rFonts w:ascii="Aroania" w:hAnsi="Aroania"/>
          <w:spacing w:val="-9"/>
          <w:sz w:val="12"/>
        </w:rPr>
        <w:t xml:space="preserve"> </w:t>
      </w:r>
      <w:r>
        <w:rPr>
          <w:rFonts w:ascii="Aroania" w:hAnsi="Aroania"/>
          <w:sz w:val="12"/>
        </w:rPr>
        <w:t>étudiants,</w:t>
      </w:r>
      <w:r>
        <w:rPr>
          <w:rFonts w:ascii="Aroania" w:hAnsi="Aroania"/>
          <w:spacing w:val="-10"/>
          <w:sz w:val="12"/>
        </w:rPr>
        <w:t xml:space="preserve"> </w:t>
      </w:r>
      <w:r>
        <w:rPr>
          <w:rFonts w:ascii="Aroania" w:hAnsi="Aroania"/>
          <w:sz w:val="12"/>
        </w:rPr>
        <w:t>*surtout*</w:t>
      </w:r>
      <w:r>
        <w:rPr>
          <w:rFonts w:ascii="Aroania" w:hAnsi="Aroania"/>
          <w:spacing w:val="-9"/>
          <w:sz w:val="12"/>
        </w:rPr>
        <w:t xml:space="preserve"> </w:t>
      </w:r>
      <w:r>
        <w:rPr>
          <w:rFonts w:ascii="Aroania" w:hAnsi="Aroania"/>
          <w:sz w:val="12"/>
        </w:rPr>
        <w:t>dans</w:t>
      </w:r>
      <w:r>
        <w:rPr>
          <w:rFonts w:ascii="Aroania" w:hAnsi="Aroania"/>
          <w:spacing w:val="-9"/>
          <w:sz w:val="12"/>
        </w:rPr>
        <w:t xml:space="preserve"> </w:t>
      </w:r>
      <w:r>
        <w:rPr>
          <w:rFonts w:ascii="Aroania" w:hAnsi="Aroania"/>
          <w:sz w:val="12"/>
        </w:rPr>
        <w:t>le</w:t>
      </w:r>
      <w:r>
        <w:rPr>
          <w:rFonts w:ascii="Aroania" w:hAnsi="Aroania"/>
          <w:spacing w:val="-10"/>
          <w:sz w:val="12"/>
        </w:rPr>
        <w:t xml:space="preserve"> </w:t>
      </w:r>
      <w:r>
        <w:rPr>
          <w:rFonts w:ascii="Aroania" w:hAnsi="Aroania"/>
          <w:sz w:val="12"/>
        </w:rPr>
        <w:t>contexte</w:t>
      </w:r>
      <w:r>
        <w:rPr>
          <w:rFonts w:ascii="Aroania" w:hAnsi="Aroania"/>
          <w:spacing w:val="-9"/>
          <w:sz w:val="12"/>
        </w:rPr>
        <w:t xml:space="preserve"> </w:t>
      </w:r>
      <w:r>
        <w:rPr>
          <w:rFonts w:ascii="Aroania" w:hAnsi="Aroania"/>
          <w:sz w:val="12"/>
        </w:rPr>
        <w:t>du</w:t>
      </w:r>
      <w:r>
        <w:rPr>
          <w:rFonts w:ascii="Aroania" w:hAnsi="Aroania"/>
          <w:spacing w:val="-10"/>
          <w:sz w:val="12"/>
        </w:rPr>
        <w:t xml:space="preserve"> </w:t>
      </w:r>
      <w:r>
        <w:rPr>
          <w:rFonts w:ascii="Aroania" w:hAnsi="Aroania"/>
          <w:sz w:val="12"/>
        </w:rPr>
        <w:t>projet</w:t>
      </w:r>
      <w:r>
        <w:rPr>
          <w:rFonts w:ascii="Aroania" w:hAnsi="Aroania"/>
          <w:spacing w:val="-9"/>
          <w:sz w:val="12"/>
        </w:rPr>
        <w:t xml:space="preserve"> </w:t>
      </w:r>
      <w:r>
        <w:rPr>
          <w:rFonts w:ascii="Aroania" w:hAnsi="Aroania"/>
          <w:sz w:val="12"/>
        </w:rPr>
        <w:t>avec PJCCI.</w:t>
      </w:r>
    </w:p>
    <w:p w14:paraId="225FB12B" w14:textId="77777777" w:rsidR="003F2FC5" w:rsidRDefault="00C0309D">
      <w:pPr>
        <w:spacing w:line="144" w:lineRule="exact"/>
        <w:ind w:left="816"/>
        <w:rPr>
          <w:rFonts w:ascii="Aroania" w:hAnsi="Aroania"/>
          <w:sz w:val="12"/>
        </w:rPr>
      </w:pPr>
      <w:r>
        <w:rPr>
          <w:rFonts w:ascii="Aroania" w:hAnsi="Aroania"/>
          <w:sz w:val="12"/>
        </w:rPr>
        <w:t>+ De plus sais-tu s'il existe une entente ou convention avec PJCCI par rapport à l'utilisation du rapport de maîtrise ?</w:t>
      </w:r>
    </w:p>
    <w:p w14:paraId="4C1C8A13" w14:textId="77777777" w:rsidR="003F2FC5" w:rsidRDefault="003F2FC5">
      <w:pPr>
        <w:pStyle w:val="Corpsdetexte"/>
        <w:spacing w:before="11"/>
        <w:rPr>
          <w:rFonts w:ascii="Aroania"/>
          <w:sz w:val="10"/>
        </w:rPr>
      </w:pPr>
    </w:p>
    <w:p w14:paraId="7DE9D15E" w14:textId="77777777" w:rsidR="003F2FC5" w:rsidRDefault="00C0309D">
      <w:pPr>
        <w:spacing w:before="1" w:line="223" w:lineRule="auto"/>
        <w:ind w:left="816" w:right="2123"/>
        <w:rPr>
          <w:rFonts w:ascii="Aroania" w:hAnsi="Aroania"/>
          <w:sz w:val="12"/>
        </w:rPr>
      </w:pPr>
      <w:r>
        <w:rPr>
          <w:rFonts w:ascii="Aroania" w:hAnsi="Aroania"/>
          <w:sz w:val="12"/>
        </w:rPr>
        <w:t>@M.</w:t>
      </w:r>
      <w:r>
        <w:rPr>
          <w:rFonts w:ascii="Aroania" w:hAnsi="Aroania"/>
          <w:spacing w:val="-9"/>
          <w:sz w:val="12"/>
        </w:rPr>
        <w:t xml:space="preserve"> </w:t>
      </w:r>
      <w:r>
        <w:rPr>
          <w:rFonts w:ascii="Aroania" w:hAnsi="Aroania"/>
          <w:sz w:val="12"/>
        </w:rPr>
        <w:t>Démontagne</w:t>
      </w:r>
      <w:r>
        <w:rPr>
          <w:rFonts w:ascii="Aroania" w:hAnsi="Aroania"/>
          <w:spacing w:val="-8"/>
          <w:sz w:val="12"/>
        </w:rPr>
        <w:t xml:space="preserve"> </w:t>
      </w:r>
      <w:r>
        <w:rPr>
          <w:rFonts w:ascii="Aroania" w:hAnsi="Aroania"/>
          <w:sz w:val="12"/>
        </w:rPr>
        <w:t>je</w:t>
      </w:r>
      <w:r>
        <w:rPr>
          <w:rFonts w:ascii="Aroania" w:hAnsi="Aroania"/>
          <w:spacing w:val="-9"/>
          <w:sz w:val="12"/>
        </w:rPr>
        <w:t xml:space="preserve"> </w:t>
      </w:r>
      <w:r>
        <w:rPr>
          <w:rFonts w:ascii="Aroania" w:hAnsi="Aroania"/>
          <w:sz w:val="12"/>
        </w:rPr>
        <w:t>vous</w:t>
      </w:r>
      <w:r>
        <w:rPr>
          <w:rFonts w:ascii="Aroania" w:hAnsi="Aroania"/>
          <w:spacing w:val="-8"/>
          <w:sz w:val="12"/>
        </w:rPr>
        <w:t xml:space="preserve"> </w:t>
      </w:r>
      <w:r>
        <w:rPr>
          <w:rFonts w:ascii="Aroania" w:hAnsi="Aroania"/>
          <w:sz w:val="12"/>
        </w:rPr>
        <w:t>remercie</w:t>
      </w:r>
      <w:r>
        <w:rPr>
          <w:rFonts w:ascii="Aroania" w:hAnsi="Aroania"/>
          <w:spacing w:val="-9"/>
          <w:sz w:val="12"/>
        </w:rPr>
        <w:t xml:space="preserve"> </w:t>
      </w:r>
      <w:r>
        <w:rPr>
          <w:rFonts w:ascii="Aroania" w:hAnsi="Aroania"/>
          <w:sz w:val="12"/>
        </w:rPr>
        <w:t>encore</w:t>
      </w:r>
      <w:r>
        <w:rPr>
          <w:rFonts w:ascii="Aroania" w:hAnsi="Aroania"/>
          <w:spacing w:val="-8"/>
          <w:sz w:val="12"/>
        </w:rPr>
        <w:t xml:space="preserve"> </w:t>
      </w:r>
      <w:r>
        <w:rPr>
          <w:rFonts w:ascii="Aroania" w:hAnsi="Aroania"/>
          <w:sz w:val="12"/>
        </w:rPr>
        <w:t>pour</w:t>
      </w:r>
      <w:r>
        <w:rPr>
          <w:rFonts w:ascii="Aroania" w:hAnsi="Aroania"/>
          <w:spacing w:val="-9"/>
          <w:sz w:val="12"/>
        </w:rPr>
        <w:t xml:space="preserve"> </w:t>
      </w:r>
      <w:r>
        <w:rPr>
          <w:rFonts w:ascii="Aroania" w:hAnsi="Aroania"/>
          <w:sz w:val="12"/>
        </w:rPr>
        <w:t>votre</w:t>
      </w:r>
      <w:r>
        <w:rPr>
          <w:rFonts w:ascii="Aroania" w:hAnsi="Aroania"/>
          <w:spacing w:val="-8"/>
          <w:sz w:val="12"/>
        </w:rPr>
        <w:t xml:space="preserve"> </w:t>
      </w:r>
      <w:r>
        <w:rPr>
          <w:rFonts w:ascii="Aroania" w:hAnsi="Aroania"/>
          <w:sz w:val="12"/>
        </w:rPr>
        <w:t>aide,</w:t>
      </w:r>
      <w:r>
        <w:rPr>
          <w:rFonts w:ascii="Aroania" w:hAnsi="Aroania"/>
          <w:spacing w:val="-9"/>
          <w:sz w:val="12"/>
        </w:rPr>
        <w:t xml:space="preserve"> </w:t>
      </w:r>
      <w:r>
        <w:rPr>
          <w:rFonts w:ascii="Aroania" w:hAnsi="Aroania"/>
          <w:sz w:val="12"/>
        </w:rPr>
        <w:t>et,</w:t>
      </w:r>
      <w:r>
        <w:rPr>
          <w:rFonts w:ascii="Aroania" w:hAnsi="Aroania"/>
          <w:spacing w:val="-8"/>
          <w:sz w:val="12"/>
        </w:rPr>
        <w:t xml:space="preserve"> </w:t>
      </w:r>
      <w:r>
        <w:rPr>
          <w:rFonts w:ascii="Aroania" w:hAnsi="Aroania"/>
          <w:sz w:val="12"/>
        </w:rPr>
        <w:t>si</w:t>
      </w:r>
      <w:r>
        <w:rPr>
          <w:rFonts w:ascii="Aroania" w:hAnsi="Aroania"/>
          <w:spacing w:val="-9"/>
          <w:sz w:val="12"/>
        </w:rPr>
        <w:t xml:space="preserve"> </w:t>
      </w:r>
      <w:r>
        <w:rPr>
          <w:rFonts w:ascii="Aroania" w:hAnsi="Aroania"/>
          <w:sz w:val="12"/>
        </w:rPr>
        <w:t>vous</w:t>
      </w:r>
      <w:r>
        <w:rPr>
          <w:rFonts w:ascii="Aroania" w:hAnsi="Aroania"/>
          <w:spacing w:val="-8"/>
          <w:sz w:val="12"/>
        </w:rPr>
        <w:t xml:space="preserve"> </w:t>
      </w:r>
      <w:r>
        <w:rPr>
          <w:rFonts w:ascii="Aroania" w:hAnsi="Aroania"/>
          <w:sz w:val="12"/>
        </w:rPr>
        <w:t>le</w:t>
      </w:r>
      <w:r>
        <w:rPr>
          <w:rFonts w:ascii="Aroania" w:hAnsi="Aroania"/>
          <w:spacing w:val="-9"/>
          <w:sz w:val="12"/>
        </w:rPr>
        <w:t xml:space="preserve"> </w:t>
      </w:r>
      <w:r>
        <w:rPr>
          <w:rFonts w:ascii="Aroania" w:hAnsi="Aroania"/>
          <w:sz w:val="12"/>
        </w:rPr>
        <w:t>désirez,</w:t>
      </w:r>
      <w:r>
        <w:rPr>
          <w:rFonts w:ascii="Aroania" w:hAnsi="Aroania"/>
          <w:spacing w:val="-8"/>
          <w:sz w:val="12"/>
        </w:rPr>
        <w:t xml:space="preserve"> </w:t>
      </w:r>
      <w:r>
        <w:rPr>
          <w:rFonts w:ascii="Aroania" w:hAnsi="Aroania"/>
          <w:sz w:val="12"/>
        </w:rPr>
        <w:t>je</w:t>
      </w:r>
      <w:r>
        <w:rPr>
          <w:rFonts w:ascii="Aroania" w:hAnsi="Aroania"/>
          <w:spacing w:val="-9"/>
          <w:sz w:val="12"/>
        </w:rPr>
        <w:t xml:space="preserve"> </w:t>
      </w:r>
      <w:r>
        <w:rPr>
          <w:rFonts w:ascii="Aroania" w:hAnsi="Aroania"/>
          <w:sz w:val="12"/>
        </w:rPr>
        <w:t>pourrais</w:t>
      </w:r>
      <w:r>
        <w:rPr>
          <w:rFonts w:ascii="Aroania" w:hAnsi="Aroania"/>
          <w:spacing w:val="-8"/>
          <w:sz w:val="12"/>
        </w:rPr>
        <w:t xml:space="preserve"> </w:t>
      </w:r>
      <w:r>
        <w:rPr>
          <w:rFonts w:ascii="Aroania" w:hAnsi="Aroania"/>
          <w:sz w:val="12"/>
        </w:rPr>
        <w:t>vous</w:t>
      </w:r>
      <w:r>
        <w:rPr>
          <w:rFonts w:ascii="Aroania" w:hAnsi="Aroania"/>
          <w:spacing w:val="-9"/>
          <w:sz w:val="12"/>
        </w:rPr>
        <w:t xml:space="preserve"> </w:t>
      </w:r>
      <w:r>
        <w:rPr>
          <w:rFonts w:ascii="Aroania" w:hAnsi="Aroania"/>
          <w:sz w:val="12"/>
        </w:rPr>
        <w:t>tenir</w:t>
      </w:r>
      <w:r>
        <w:rPr>
          <w:rFonts w:ascii="Aroania" w:hAnsi="Aroania"/>
          <w:spacing w:val="-8"/>
          <w:sz w:val="12"/>
        </w:rPr>
        <w:t xml:space="preserve"> </w:t>
      </w:r>
      <w:r>
        <w:rPr>
          <w:rFonts w:ascii="Aroania" w:hAnsi="Aroania"/>
          <w:sz w:val="12"/>
        </w:rPr>
        <w:t>au</w:t>
      </w:r>
      <w:r>
        <w:rPr>
          <w:rFonts w:ascii="Aroania" w:hAnsi="Aroania"/>
          <w:spacing w:val="-9"/>
          <w:sz w:val="12"/>
        </w:rPr>
        <w:t xml:space="preserve"> </w:t>
      </w:r>
      <w:r>
        <w:rPr>
          <w:rFonts w:ascii="Aroania" w:hAnsi="Aroania"/>
          <w:sz w:val="12"/>
        </w:rPr>
        <w:t>courant</w:t>
      </w:r>
      <w:r>
        <w:rPr>
          <w:rFonts w:ascii="Aroania" w:hAnsi="Aroania"/>
          <w:spacing w:val="-8"/>
          <w:sz w:val="12"/>
        </w:rPr>
        <w:t xml:space="preserve"> </w:t>
      </w:r>
      <w:r>
        <w:rPr>
          <w:rFonts w:ascii="Aroania" w:hAnsi="Aroania"/>
          <w:sz w:val="12"/>
        </w:rPr>
        <w:t>de</w:t>
      </w:r>
      <w:r>
        <w:rPr>
          <w:rFonts w:ascii="Aroania" w:hAnsi="Aroania"/>
          <w:spacing w:val="-9"/>
          <w:sz w:val="12"/>
        </w:rPr>
        <w:t xml:space="preserve"> </w:t>
      </w:r>
      <w:r>
        <w:rPr>
          <w:rFonts w:ascii="Aroania" w:hAnsi="Aroania"/>
          <w:sz w:val="12"/>
        </w:rPr>
        <w:t>l'évolution</w:t>
      </w:r>
      <w:r>
        <w:rPr>
          <w:rFonts w:ascii="Aroania" w:hAnsi="Aroania"/>
          <w:spacing w:val="-8"/>
          <w:sz w:val="12"/>
        </w:rPr>
        <w:t xml:space="preserve"> </w:t>
      </w:r>
      <w:r>
        <w:rPr>
          <w:rFonts w:ascii="Aroania" w:hAnsi="Aroania"/>
          <w:sz w:val="12"/>
        </w:rPr>
        <w:t>de</w:t>
      </w:r>
      <w:r>
        <w:rPr>
          <w:rFonts w:ascii="Aroania" w:hAnsi="Aroania"/>
          <w:spacing w:val="-9"/>
          <w:sz w:val="12"/>
        </w:rPr>
        <w:t xml:space="preserve"> </w:t>
      </w:r>
      <w:r>
        <w:rPr>
          <w:rFonts w:ascii="Aroania" w:hAnsi="Aroania"/>
          <w:sz w:val="12"/>
        </w:rPr>
        <w:t>mon</w:t>
      </w:r>
      <w:r>
        <w:rPr>
          <w:rFonts w:ascii="Aroania" w:hAnsi="Aroania"/>
          <w:spacing w:val="-8"/>
          <w:sz w:val="12"/>
        </w:rPr>
        <w:t xml:space="preserve"> </w:t>
      </w:r>
      <w:r>
        <w:rPr>
          <w:rFonts w:ascii="Aroania" w:hAnsi="Aroania"/>
          <w:sz w:val="12"/>
        </w:rPr>
        <w:t>projet.</w:t>
      </w:r>
      <w:r>
        <w:rPr>
          <w:rFonts w:ascii="Aroania" w:hAnsi="Aroania"/>
          <w:spacing w:val="-9"/>
          <w:sz w:val="12"/>
        </w:rPr>
        <w:t xml:space="preserve"> </w:t>
      </w:r>
      <w:r>
        <w:rPr>
          <w:rFonts w:ascii="Aroania" w:hAnsi="Aroania"/>
          <w:sz w:val="12"/>
        </w:rPr>
        <w:t>Mon</w:t>
      </w:r>
      <w:r>
        <w:rPr>
          <w:rFonts w:ascii="Aroania" w:hAnsi="Aroania"/>
          <w:spacing w:val="-8"/>
          <w:sz w:val="12"/>
        </w:rPr>
        <w:t xml:space="preserve"> </w:t>
      </w:r>
      <w:r>
        <w:rPr>
          <w:rFonts w:ascii="Aroania" w:hAnsi="Aroania"/>
          <w:sz w:val="12"/>
        </w:rPr>
        <w:t>objectif</w:t>
      </w:r>
      <w:r>
        <w:rPr>
          <w:rFonts w:ascii="Aroania" w:hAnsi="Aroania"/>
          <w:spacing w:val="-9"/>
          <w:sz w:val="12"/>
        </w:rPr>
        <w:t xml:space="preserve"> </w:t>
      </w:r>
      <w:r>
        <w:rPr>
          <w:rFonts w:ascii="Aroania" w:hAnsi="Aroania"/>
          <w:sz w:val="12"/>
        </w:rPr>
        <w:t>est</w:t>
      </w:r>
      <w:r>
        <w:rPr>
          <w:rFonts w:ascii="Aroania" w:hAnsi="Aroania"/>
          <w:spacing w:val="-8"/>
          <w:sz w:val="12"/>
        </w:rPr>
        <w:t xml:space="preserve"> </w:t>
      </w:r>
      <w:r>
        <w:rPr>
          <w:rFonts w:ascii="Aroania" w:hAnsi="Aroania"/>
          <w:sz w:val="12"/>
        </w:rPr>
        <w:t>de compléter</w:t>
      </w:r>
      <w:r>
        <w:rPr>
          <w:rFonts w:ascii="Aroania" w:hAnsi="Aroania"/>
          <w:spacing w:val="-5"/>
          <w:sz w:val="12"/>
        </w:rPr>
        <w:t xml:space="preserve"> </w:t>
      </w:r>
      <w:r>
        <w:rPr>
          <w:rFonts w:ascii="Aroania" w:hAnsi="Aroania"/>
          <w:sz w:val="12"/>
        </w:rPr>
        <w:t>mon</w:t>
      </w:r>
      <w:r>
        <w:rPr>
          <w:rFonts w:ascii="Aroania" w:hAnsi="Aroania"/>
          <w:spacing w:val="-4"/>
          <w:sz w:val="12"/>
        </w:rPr>
        <w:t xml:space="preserve"> </w:t>
      </w:r>
      <w:r>
        <w:rPr>
          <w:rFonts w:ascii="Aroania" w:hAnsi="Aroania"/>
          <w:sz w:val="12"/>
        </w:rPr>
        <w:t>essai</w:t>
      </w:r>
      <w:r>
        <w:rPr>
          <w:rFonts w:ascii="Aroania" w:hAnsi="Aroania"/>
          <w:spacing w:val="-4"/>
          <w:sz w:val="12"/>
        </w:rPr>
        <w:t xml:space="preserve"> </w:t>
      </w:r>
      <w:r>
        <w:rPr>
          <w:rFonts w:ascii="Aroania" w:hAnsi="Aroania"/>
          <w:sz w:val="12"/>
        </w:rPr>
        <w:t>avant</w:t>
      </w:r>
      <w:r>
        <w:rPr>
          <w:rFonts w:ascii="Aroania" w:hAnsi="Aroania"/>
          <w:spacing w:val="-5"/>
          <w:sz w:val="12"/>
        </w:rPr>
        <w:t xml:space="preserve"> </w:t>
      </w:r>
      <w:r>
        <w:rPr>
          <w:rFonts w:ascii="Aroania" w:hAnsi="Aroania"/>
          <w:sz w:val="12"/>
        </w:rPr>
        <w:t>la</w:t>
      </w:r>
      <w:r>
        <w:rPr>
          <w:rFonts w:ascii="Aroania" w:hAnsi="Aroania"/>
          <w:spacing w:val="-4"/>
          <w:sz w:val="12"/>
        </w:rPr>
        <w:t xml:space="preserve"> </w:t>
      </w:r>
      <w:r>
        <w:rPr>
          <w:rFonts w:ascii="Aroania" w:hAnsi="Aroania"/>
          <w:sz w:val="12"/>
        </w:rPr>
        <w:t>mi-aout</w:t>
      </w:r>
      <w:r>
        <w:rPr>
          <w:rFonts w:ascii="Aroania" w:hAnsi="Aroania"/>
          <w:spacing w:val="-4"/>
          <w:sz w:val="12"/>
        </w:rPr>
        <w:t xml:space="preserve"> </w:t>
      </w:r>
      <w:r>
        <w:rPr>
          <w:rFonts w:ascii="Aroania" w:hAnsi="Aroania"/>
          <w:sz w:val="12"/>
        </w:rPr>
        <w:t>2020.</w:t>
      </w:r>
    </w:p>
    <w:p w14:paraId="0E11F485" w14:textId="77777777" w:rsidR="003F2FC5" w:rsidRDefault="00C0309D">
      <w:pPr>
        <w:spacing w:before="6" w:line="280" w:lineRule="atLeast"/>
        <w:ind w:left="816" w:right="7273"/>
        <w:rPr>
          <w:rFonts w:ascii="Aroania"/>
          <w:sz w:val="12"/>
        </w:rPr>
      </w:pPr>
      <w:r>
        <w:rPr>
          <w:rFonts w:ascii="Aroania"/>
          <w:sz w:val="12"/>
        </w:rPr>
        <w:t xml:space="preserve">Au plaisir de discuter de nouveau avec vous, au </w:t>
      </w:r>
      <w:r>
        <w:rPr>
          <w:rFonts w:ascii="Aroania"/>
          <w:spacing w:val="-3"/>
          <w:sz w:val="12"/>
        </w:rPr>
        <w:t xml:space="preserve">besoin. </w:t>
      </w:r>
      <w:r>
        <w:rPr>
          <w:rFonts w:ascii="Aroania"/>
          <w:sz w:val="12"/>
        </w:rPr>
        <w:t>Vincent</w:t>
      </w:r>
    </w:p>
    <w:p w14:paraId="61DE3F0C" w14:textId="77777777" w:rsidR="003F2FC5" w:rsidRDefault="00C0309D">
      <w:pPr>
        <w:spacing w:line="139" w:lineRule="exact"/>
        <w:ind w:left="816"/>
        <w:rPr>
          <w:rFonts w:ascii="Aroania"/>
          <w:sz w:val="12"/>
        </w:rPr>
      </w:pPr>
      <w:r>
        <w:rPr>
          <w:rFonts w:ascii="Aroania"/>
          <w:w w:val="90"/>
          <w:sz w:val="12"/>
        </w:rPr>
        <w:t>--</w:t>
      </w:r>
    </w:p>
    <w:p w14:paraId="26259A0F" w14:textId="77777777" w:rsidR="003F2FC5" w:rsidRDefault="00C0309D">
      <w:pPr>
        <w:spacing w:before="2" w:line="223" w:lineRule="auto"/>
        <w:ind w:left="816" w:right="9134"/>
        <w:rPr>
          <w:rFonts w:ascii="Aroania"/>
          <w:sz w:val="12"/>
        </w:rPr>
      </w:pPr>
      <w:r>
        <w:rPr>
          <w:rFonts w:ascii="Aroania"/>
          <w:sz w:val="12"/>
        </w:rPr>
        <w:t>Vincent Le Falher 514-229-3863</w:t>
      </w:r>
    </w:p>
    <w:p w14:paraId="0B93FE1B" w14:textId="06554B53" w:rsidR="003F2FC5" w:rsidRDefault="00A55916">
      <w:pPr>
        <w:pStyle w:val="Corpsdetexte"/>
        <w:spacing w:before="4"/>
        <w:rPr>
          <w:rFonts w:ascii="Aroania"/>
          <w:sz w:val="23"/>
        </w:rPr>
      </w:pPr>
      <w:r>
        <w:rPr>
          <w:noProof/>
        </w:rPr>
        <mc:AlternateContent>
          <mc:Choice Requires="wpg">
            <w:drawing>
              <wp:anchor distT="0" distB="0" distL="0" distR="0" simplePos="0" relativeHeight="487591424" behindDoc="1" locked="0" layoutInCell="1" allowOverlap="1" wp14:anchorId="2D00CF08" wp14:editId="6125E87F">
                <wp:simplePos x="0" y="0"/>
                <wp:positionH relativeFrom="page">
                  <wp:posOffset>1356360</wp:posOffset>
                </wp:positionH>
                <wp:positionV relativeFrom="paragraph">
                  <wp:posOffset>212725</wp:posOffset>
                </wp:positionV>
                <wp:extent cx="4994910" cy="9525"/>
                <wp:effectExtent l="0" t="0" r="0" b="0"/>
                <wp:wrapTopAndBottom/>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4910" cy="9525"/>
                          <a:chOff x="2136" y="335"/>
                          <a:chExt cx="7866" cy="15"/>
                        </a:xfrm>
                      </wpg:grpSpPr>
                      <wps:wsp>
                        <wps:cNvPr id="18" name="Rectangle 18"/>
                        <wps:cNvSpPr>
                          <a:spLocks noChangeArrowheads="1"/>
                        </wps:cNvSpPr>
                        <wps:spPr bwMode="auto">
                          <a:xfrm>
                            <a:off x="2136" y="334"/>
                            <a:ext cx="7866" cy="8"/>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17"/>
                        <wps:cNvSpPr>
                          <a:spLocks/>
                        </wps:cNvSpPr>
                        <wps:spPr bwMode="auto">
                          <a:xfrm>
                            <a:off x="2136" y="334"/>
                            <a:ext cx="7866" cy="15"/>
                          </a:xfrm>
                          <a:custGeom>
                            <a:avLst/>
                            <a:gdLst>
                              <a:gd name="T0" fmla="+- 0 10002 2136"/>
                              <a:gd name="T1" fmla="*/ T0 w 7866"/>
                              <a:gd name="T2" fmla="+- 0 335 335"/>
                              <a:gd name="T3" fmla="*/ 335 h 15"/>
                              <a:gd name="T4" fmla="+- 0 9994 2136"/>
                              <a:gd name="T5" fmla="*/ T4 w 7866"/>
                              <a:gd name="T6" fmla="+- 0 342 335"/>
                              <a:gd name="T7" fmla="*/ 342 h 15"/>
                              <a:gd name="T8" fmla="+- 0 2136 2136"/>
                              <a:gd name="T9" fmla="*/ T8 w 7866"/>
                              <a:gd name="T10" fmla="+- 0 342 335"/>
                              <a:gd name="T11" fmla="*/ 342 h 15"/>
                              <a:gd name="T12" fmla="+- 0 2136 2136"/>
                              <a:gd name="T13" fmla="*/ T12 w 7866"/>
                              <a:gd name="T14" fmla="+- 0 350 335"/>
                              <a:gd name="T15" fmla="*/ 350 h 15"/>
                              <a:gd name="T16" fmla="+- 0 9994 2136"/>
                              <a:gd name="T17" fmla="*/ T16 w 7866"/>
                              <a:gd name="T18" fmla="+- 0 350 335"/>
                              <a:gd name="T19" fmla="*/ 350 h 15"/>
                              <a:gd name="T20" fmla="+- 0 10002 2136"/>
                              <a:gd name="T21" fmla="*/ T20 w 7866"/>
                              <a:gd name="T22" fmla="+- 0 350 335"/>
                              <a:gd name="T23" fmla="*/ 350 h 15"/>
                              <a:gd name="T24" fmla="+- 0 10002 2136"/>
                              <a:gd name="T25" fmla="*/ T24 w 7866"/>
                              <a:gd name="T26" fmla="+- 0 342 335"/>
                              <a:gd name="T27" fmla="*/ 342 h 15"/>
                              <a:gd name="T28" fmla="+- 0 10002 2136"/>
                              <a:gd name="T29" fmla="*/ T28 w 7866"/>
                              <a:gd name="T30" fmla="+- 0 335 335"/>
                              <a:gd name="T31" fmla="*/ 335 h 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66" h="15">
                                <a:moveTo>
                                  <a:pt x="7866" y="0"/>
                                </a:moveTo>
                                <a:lnTo>
                                  <a:pt x="7858" y="7"/>
                                </a:lnTo>
                                <a:lnTo>
                                  <a:pt x="0" y="7"/>
                                </a:lnTo>
                                <a:lnTo>
                                  <a:pt x="0" y="15"/>
                                </a:lnTo>
                                <a:lnTo>
                                  <a:pt x="7858" y="15"/>
                                </a:lnTo>
                                <a:lnTo>
                                  <a:pt x="7866" y="15"/>
                                </a:lnTo>
                                <a:lnTo>
                                  <a:pt x="7866" y="7"/>
                                </a:lnTo>
                                <a:lnTo>
                                  <a:pt x="7866"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
                        <wps:cNvSpPr>
                          <a:spLocks/>
                        </wps:cNvSpPr>
                        <wps:spPr bwMode="auto">
                          <a:xfrm>
                            <a:off x="2136" y="334"/>
                            <a:ext cx="8" cy="15"/>
                          </a:xfrm>
                          <a:custGeom>
                            <a:avLst/>
                            <a:gdLst>
                              <a:gd name="T0" fmla="+- 0 2136 2136"/>
                              <a:gd name="T1" fmla="*/ T0 w 8"/>
                              <a:gd name="T2" fmla="+- 0 350 335"/>
                              <a:gd name="T3" fmla="*/ 350 h 15"/>
                              <a:gd name="T4" fmla="+- 0 2136 2136"/>
                              <a:gd name="T5" fmla="*/ T4 w 8"/>
                              <a:gd name="T6" fmla="+- 0 335 335"/>
                              <a:gd name="T7" fmla="*/ 335 h 15"/>
                              <a:gd name="T8" fmla="+- 0 2144 2136"/>
                              <a:gd name="T9" fmla="*/ T8 w 8"/>
                              <a:gd name="T10" fmla="+- 0 335 335"/>
                              <a:gd name="T11" fmla="*/ 335 h 15"/>
                              <a:gd name="T12" fmla="+- 0 2144 2136"/>
                              <a:gd name="T13" fmla="*/ T12 w 8"/>
                              <a:gd name="T14" fmla="+- 0 342 335"/>
                              <a:gd name="T15" fmla="*/ 342 h 15"/>
                              <a:gd name="T16" fmla="+- 0 2136 2136"/>
                              <a:gd name="T17" fmla="*/ T16 w 8"/>
                              <a:gd name="T18" fmla="+- 0 350 335"/>
                              <a:gd name="T19" fmla="*/ 350 h 15"/>
                            </a:gdLst>
                            <a:ahLst/>
                            <a:cxnLst>
                              <a:cxn ang="0">
                                <a:pos x="T1" y="T3"/>
                              </a:cxn>
                              <a:cxn ang="0">
                                <a:pos x="T5" y="T7"/>
                              </a:cxn>
                              <a:cxn ang="0">
                                <a:pos x="T9" y="T11"/>
                              </a:cxn>
                              <a:cxn ang="0">
                                <a:pos x="T13" y="T15"/>
                              </a:cxn>
                              <a:cxn ang="0">
                                <a:pos x="T17" y="T19"/>
                              </a:cxn>
                            </a:cxnLst>
                            <a:rect l="0" t="0" r="r" b="b"/>
                            <a:pathLst>
                              <a:path w="8" h="15">
                                <a:moveTo>
                                  <a:pt x="0" y="15"/>
                                </a:moveTo>
                                <a:lnTo>
                                  <a:pt x="0" y="0"/>
                                </a:lnTo>
                                <a:lnTo>
                                  <a:pt x="8" y="0"/>
                                </a:lnTo>
                                <a:lnTo>
                                  <a:pt x="8" y="7"/>
                                </a:lnTo>
                                <a:lnTo>
                                  <a:pt x="0" y="15"/>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A7D59" id="Group 15" o:spid="_x0000_s1026" style="position:absolute;margin-left:106.8pt;margin-top:16.75pt;width:393.3pt;height:.75pt;z-index:-15725056;mso-wrap-distance-left:0;mso-wrap-distance-right:0;mso-position-horizontal-relative:page" coordorigin="2136,335" coordsize="78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">
                <v:rect id="Rectangle 18" o:spid="_x0000_s1027" style="position:absolute;left:2136;top:334;width:7866;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" fillcolor="#999" stroked="f"/>
                <v:shape id="Freeform 17" o:spid="_x0000_s1028" style="position:absolute;left:2136;top:334;width:7866;height:15;visibility:visible;mso-wrap-style:square;v-text-anchor:top" coordsize="78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" path="m7866,r-8,7l,7r,8l7858,15r8,l7866,7r,-7xe" fillcolor="#ededed" stroked="f">
                  <v:path arrowok="t" o:connecttype="custom" o:connectlocs="7866,335;7858,342;0,342;0,350;7858,350;7866,350;7866,342;7866,335" o:connectangles="0,0,0,0,0,0,0,0"/>
                </v:shape>
                <v:shape id="Freeform 16" o:spid="_x0000_s1029" style="position:absolute;left:2136;top:334;width:8;height:15;visibility:visible;mso-wrap-style:square;v-text-anchor:top"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" path="m,15l,,8,r,7l,15xe" fillcolor="#999" stroked="f">
                  <v:path arrowok="t" o:connecttype="custom" o:connectlocs="0,350;0,335;8,335;8,342;0,350" o:connectangles="0,0,0,0,0"/>
                </v:shape>
                <w10:wrap type="topAndBottom" anchorx="page"/>
              </v:group>
            </w:pict>
          </mc:Fallback>
        </mc:AlternateContent>
      </w:r>
    </w:p>
    <w:p w14:paraId="4787FE51" w14:textId="77777777" w:rsidR="003F2FC5" w:rsidRDefault="00C0309D">
      <w:pPr>
        <w:spacing w:before="67" w:line="142" w:lineRule="exact"/>
        <w:ind w:left="816"/>
        <w:rPr>
          <w:rFonts w:ascii="Aroania" w:hAnsi="Aroania"/>
          <w:sz w:val="11"/>
        </w:rPr>
      </w:pPr>
      <w:r>
        <w:rPr>
          <w:rFonts w:ascii="Carlito" w:hAnsi="Carlito"/>
          <w:b/>
          <w:sz w:val="11"/>
        </w:rPr>
        <w:t xml:space="preserve">De : </w:t>
      </w:r>
      <w:r>
        <w:rPr>
          <w:rFonts w:ascii="Aroania" w:hAnsi="Aroania"/>
          <w:sz w:val="11"/>
        </w:rPr>
        <w:t>Piétons-cyclistes pont Jacques-Cartier &lt;</w:t>
      </w:r>
      <w:hyperlink r:id="rId24">
        <w:r>
          <w:rPr>
            <w:rFonts w:ascii="Aroania" w:hAnsi="Aroania"/>
            <w:sz w:val="11"/>
          </w:rPr>
          <w:t>apc.pontjc@gmail.com</w:t>
        </w:r>
      </w:hyperlink>
      <w:r>
        <w:rPr>
          <w:rFonts w:ascii="Aroania" w:hAnsi="Aroania"/>
          <w:sz w:val="11"/>
        </w:rPr>
        <w:t>&gt;</w:t>
      </w:r>
    </w:p>
    <w:p w14:paraId="47343F38" w14:textId="77777777" w:rsidR="003F2FC5" w:rsidRDefault="00C0309D">
      <w:pPr>
        <w:spacing w:line="142" w:lineRule="exact"/>
        <w:ind w:left="816"/>
        <w:rPr>
          <w:rFonts w:ascii="Aroania" w:hAnsi="Aroania"/>
          <w:sz w:val="11"/>
        </w:rPr>
      </w:pPr>
      <w:r>
        <w:rPr>
          <w:rFonts w:ascii="Carlito" w:hAnsi="Carlito"/>
          <w:b/>
          <w:sz w:val="11"/>
        </w:rPr>
        <w:t xml:space="preserve">Envoyé : </w:t>
      </w:r>
      <w:r>
        <w:rPr>
          <w:rFonts w:ascii="Aroania" w:hAnsi="Aroania"/>
          <w:sz w:val="11"/>
        </w:rPr>
        <w:t>18 février 2020 17:11</w:t>
      </w:r>
    </w:p>
    <w:p w14:paraId="3A6A205C" w14:textId="77777777" w:rsidR="003F2FC5" w:rsidRDefault="00C0309D">
      <w:pPr>
        <w:spacing w:line="142" w:lineRule="exact"/>
        <w:ind w:left="816"/>
        <w:rPr>
          <w:rFonts w:ascii="Aroania" w:hAnsi="Aroania"/>
          <w:sz w:val="11"/>
        </w:rPr>
      </w:pPr>
      <w:r>
        <w:rPr>
          <w:rFonts w:ascii="Carlito" w:hAnsi="Carlito"/>
          <w:b/>
          <w:sz w:val="11"/>
        </w:rPr>
        <w:t xml:space="preserve">À : </w:t>
      </w:r>
      <w:r>
        <w:rPr>
          <w:rFonts w:ascii="Aroania" w:hAnsi="Aroania"/>
          <w:sz w:val="11"/>
        </w:rPr>
        <w:t>Vincent Le Falher &lt;</w:t>
      </w:r>
      <w:hyperlink r:id="rId25">
        <w:r>
          <w:rPr>
            <w:rFonts w:ascii="Aroania" w:hAnsi="Aroania"/>
            <w:sz w:val="11"/>
          </w:rPr>
          <w:t>Vincent.Le.Falher@USherbrooke.ca</w:t>
        </w:r>
      </w:hyperlink>
      <w:r>
        <w:rPr>
          <w:rFonts w:ascii="Aroania" w:hAnsi="Aroania"/>
          <w:sz w:val="11"/>
        </w:rPr>
        <w:t>&gt;</w:t>
      </w:r>
    </w:p>
    <w:p w14:paraId="14683B2C" w14:textId="77777777" w:rsidR="003F2FC5" w:rsidRDefault="00C0309D">
      <w:pPr>
        <w:spacing w:line="142" w:lineRule="exact"/>
        <w:ind w:left="816"/>
        <w:rPr>
          <w:rFonts w:ascii="Aroania"/>
          <w:sz w:val="11"/>
        </w:rPr>
      </w:pPr>
      <w:r>
        <w:rPr>
          <w:rFonts w:ascii="Carlito"/>
          <w:b/>
          <w:w w:val="105"/>
          <w:sz w:val="11"/>
        </w:rPr>
        <w:t xml:space="preserve">Objet : </w:t>
      </w:r>
      <w:r>
        <w:rPr>
          <w:rFonts w:ascii="Aroania"/>
          <w:w w:val="105"/>
          <w:sz w:val="11"/>
        </w:rPr>
        <w:t>Re: Bonjour !</w:t>
      </w:r>
    </w:p>
    <w:p w14:paraId="7DB2C0FA" w14:textId="77777777" w:rsidR="003F2FC5" w:rsidRDefault="003F2FC5">
      <w:pPr>
        <w:pStyle w:val="Corpsdetexte"/>
        <w:spacing w:before="7"/>
        <w:rPr>
          <w:rFonts w:ascii="Aroania"/>
          <w:sz w:val="10"/>
        </w:rPr>
      </w:pPr>
    </w:p>
    <w:p w14:paraId="4DA2274A" w14:textId="77777777" w:rsidR="003F2FC5" w:rsidRDefault="00C0309D">
      <w:pPr>
        <w:spacing w:before="1"/>
        <w:ind w:left="816"/>
        <w:rPr>
          <w:rFonts w:ascii="Aroania"/>
          <w:sz w:val="12"/>
        </w:rPr>
      </w:pPr>
      <w:r>
        <w:rPr>
          <w:rFonts w:ascii="Aroania"/>
          <w:color w:val="202020"/>
          <w:sz w:val="12"/>
        </w:rPr>
        <w:t>Bonjour Vincent,</w:t>
      </w:r>
    </w:p>
    <w:p w14:paraId="60CA0E15" w14:textId="77777777" w:rsidR="003F2FC5" w:rsidRDefault="003F2FC5">
      <w:pPr>
        <w:pStyle w:val="Corpsdetexte"/>
        <w:spacing w:before="11"/>
        <w:rPr>
          <w:rFonts w:ascii="Aroania"/>
          <w:sz w:val="10"/>
        </w:rPr>
      </w:pPr>
    </w:p>
    <w:p w14:paraId="428B316B" w14:textId="77777777" w:rsidR="003F2FC5" w:rsidRDefault="00C0309D">
      <w:pPr>
        <w:spacing w:before="1" w:line="223" w:lineRule="auto"/>
        <w:ind w:left="816" w:right="2404"/>
        <w:rPr>
          <w:rFonts w:ascii="Aroania" w:hAnsi="Aroania"/>
          <w:sz w:val="12"/>
        </w:rPr>
      </w:pPr>
      <w:r>
        <w:rPr>
          <w:rFonts w:ascii="Aroania" w:hAnsi="Aroania"/>
          <w:color w:val="202020"/>
          <w:sz w:val="12"/>
        </w:rPr>
        <w:t>Suite</w:t>
      </w:r>
      <w:r>
        <w:rPr>
          <w:rFonts w:ascii="Aroania" w:hAnsi="Aroania"/>
          <w:color w:val="202020"/>
          <w:spacing w:val="-10"/>
          <w:sz w:val="12"/>
        </w:rPr>
        <w:t xml:space="preserve"> </w:t>
      </w:r>
      <w:r>
        <w:rPr>
          <w:rFonts w:ascii="Aroania" w:hAnsi="Aroania"/>
          <w:color w:val="202020"/>
          <w:sz w:val="12"/>
        </w:rPr>
        <w:t>à</w:t>
      </w:r>
      <w:r>
        <w:rPr>
          <w:rFonts w:ascii="Aroania" w:hAnsi="Aroania"/>
          <w:color w:val="202020"/>
          <w:spacing w:val="-10"/>
          <w:sz w:val="12"/>
        </w:rPr>
        <w:t xml:space="preserve"> </w:t>
      </w:r>
      <w:r>
        <w:rPr>
          <w:rFonts w:ascii="Aroania" w:hAnsi="Aroania"/>
          <w:color w:val="202020"/>
          <w:sz w:val="12"/>
        </w:rPr>
        <w:t>notre</w:t>
      </w:r>
      <w:r>
        <w:rPr>
          <w:rFonts w:ascii="Aroania" w:hAnsi="Aroania"/>
          <w:color w:val="202020"/>
          <w:spacing w:val="-9"/>
          <w:sz w:val="12"/>
        </w:rPr>
        <w:t xml:space="preserve"> </w:t>
      </w:r>
      <w:r>
        <w:rPr>
          <w:rFonts w:ascii="Aroania" w:hAnsi="Aroania"/>
          <w:color w:val="202020"/>
          <w:sz w:val="12"/>
        </w:rPr>
        <w:t>conversation</w:t>
      </w:r>
      <w:r>
        <w:rPr>
          <w:rFonts w:ascii="Aroania" w:hAnsi="Aroania"/>
          <w:color w:val="202020"/>
          <w:spacing w:val="-10"/>
          <w:sz w:val="12"/>
        </w:rPr>
        <w:t xml:space="preserve"> </w:t>
      </w:r>
      <w:r>
        <w:rPr>
          <w:rFonts w:ascii="Aroania" w:hAnsi="Aroania"/>
          <w:color w:val="202020"/>
          <w:sz w:val="12"/>
        </w:rPr>
        <w:t>de</w:t>
      </w:r>
      <w:r>
        <w:rPr>
          <w:rFonts w:ascii="Aroania" w:hAnsi="Aroania"/>
          <w:color w:val="202020"/>
          <w:spacing w:val="-9"/>
          <w:sz w:val="12"/>
        </w:rPr>
        <w:t xml:space="preserve"> </w:t>
      </w:r>
      <w:r>
        <w:rPr>
          <w:rFonts w:ascii="Aroania" w:hAnsi="Aroania"/>
          <w:color w:val="202020"/>
          <w:sz w:val="12"/>
        </w:rPr>
        <w:t>ce</w:t>
      </w:r>
      <w:r>
        <w:rPr>
          <w:rFonts w:ascii="Aroania" w:hAnsi="Aroania"/>
          <w:color w:val="202020"/>
          <w:spacing w:val="-10"/>
          <w:sz w:val="12"/>
        </w:rPr>
        <w:t xml:space="preserve"> </w:t>
      </w:r>
      <w:r>
        <w:rPr>
          <w:rFonts w:ascii="Aroania" w:hAnsi="Aroania"/>
          <w:color w:val="202020"/>
          <w:sz w:val="12"/>
        </w:rPr>
        <w:t>mardi</w:t>
      </w:r>
      <w:r>
        <w:rPr>
          <w:rFonts w:ascii="Aroania" w:hAnsi="Aroania"/>
          <w:color w:val="202020"/>
          <w:spacing w:val="-10"/>
          <w:sz w:val="12"/>
        </w:rPr>
        <w:t xml:space="preserve"> </w:t>
      </w:r>
      <w:r>
        <w:rPr>
          <w:rFonts w:ascii="Aroania" w:hAnsi="Aroania"/>
          <w:color w:val="202020"/>
          <w:sz w:val="12"/>
        </w:rPr>
        <w:t>midi,</w:t>
      </w:r>
      <w:r>
        <w:rPr>
          <w:rFonts w:ascii="Aroania" w:hAnsi="Aroania"/>
          <w:color w:val="202020"/>
          <w:spacing w:val="-9"/>
          <w:sz w:val="12"/>
        </w:rPr>
        <w:t xml:space="preserve"> </w:t>
      </w:r>
      <w:r>
        <w:rPr>
          <w:rFonts w:ascii="Aroania" w:hAnsi="Aroania"/>
          <w:color w:val="202020"/>
          <w:sz w:val="12"/>
        </w:rPr>
        <w:t>je</w:t>
      </w:r>
      <w:r>
        <w:rPr>
          <w:rFonts w:ascii="Aroania" w:hAnsi="Aroania"/>
          <w:color w:val="202020"/>
          <w:spacing w:val="-10"/>
          <w:sz w:val="12"/>
        </w:rPr>
        <w:t xml:space="preserve"> </w:t>
      </w:r>
      <w:r>
        <w:rPr>
          <w:rFonts w:ascii="Aroania" w:hAnsi="Aroania"/>
          <w:color w:val="202020"/>
          <w:sz w:val="12"/>
        </w:rPr>
        <w:t>vous</w:t>
      </w:r>
      <w:r>
        <w:rPr>
          <w:rFonts w:ascii="Aroania" w:hAnsi="Aroania"/>
          <w:color w:val="202020"/>
          <w:spacing w:val="-9"/>
          <w:sz w:val="12"/>
        </w:rPr>
        <w:t xml:space="preserve"> </w:t>
      </w:r>
      <w:r>
        <w:rPr>
          <w:rFonts w:ascii="Aroania" w:hAnsi="Aroania"/>
          <w:color w:val="202020"/>
          <w:sz w:val="12"/>
        </w:rPr>
        <w:t>autorise</w:t>
      </w:r>
      <w:r>
        <w:rPr>
          <w:rFonts w:ascii="Aroania" w:hAnsi="Aroania"/>
          <w:color w:val="202020"/>
          <w:spacing w:val="-10"/>
          <w:sz w:val="12"/>
        </w:rPr>
        <w:t xml:space="preserve"> </w:t>
      </w:r>
      <w:r>
        <w:rPr>
          <w:rFonts w:ascii="Aroania" w:hAnsi="Aroania"/>
          <w:color w:val="202020"/>
          <w:sz w:val="12"/>
        </w:rPr>
        <w:t>à</w:t>
      </w:r>
      <w:r>
        <w:rPr>
          <w:rFonts w:ascii="Aroania" w:hAnsi="Aroania"/>
          <w:color w:val="202020"/>
          <w:spacing w:val="-10"/>
          <w:sz w:val="12"/>
        </w:rPr>
        <w:t xml:space="preserve"> </w:t>
      </w:r>
      <w:r>
        <w:rPr>
          <w:rFonts w:ascii="Aroania" w:hAnsi="Aroania"/>
          <w:color w:val="202020"/>
          <w:sz w:val="12"/>
        </w:rPr>
        <w:t>utiliser</w:t>
      </w:r>
      <w:r>
        <w:rPr>
          <w:rFonts w:ascii="Aroania" w:hAnsi="Aroania"/>
          <w:color w:val="202020"/>
          <w:spacing w:val="-9"/>
          <w:sz w:val="12"/>
        </w:rPr>
        <w:t xml:space="preserve"> </w:t>
      </w:r>
      <w:r>
        <w:rPr>
          <w:rFonts w:ascii="Aroania" w:hAnsi="Aroania"/>
          <w:color w:val="202020"/>
          <w:sz w:val="12"/>
        </w:rPr>
        <w:t>les</w:t>
      </w:r>
      <w:r>
        <w:rPr>
          <w:rFonts w:ascii="Aroania" w:hAnsi="Aroania"/>
          <w:color w:val="202020"/>
          <w:spacing w:val="-10"/>
          <w:sz w:val="12"/>
        </w:rPr>
        <w:t xml:space="preserve"> </w:t>
      </w:r>
      <w:r>
        <w:rPr>
          <w:rFonts w:ascii="Aroania" w:hAnsi="Aroania"/>
          <w:color w:val="202020"/>
          <w:sz w:val="12"/>
        </w:rPr>
        <w:t>photos</w:t>
      </w:r>
      <w:r>
        <w:rPr>
          <w:rFonts w:ascii="Aroania" w:hAnsi="Aroania"/>
          <w:color w:val="202020"/>
          <w:spacing w:val="-9"/>
          <w:sz w:val="12"/>
        </w:rPr>
        <w:t xml:space="preserve"> </w:t>
      </w:r>
      <w:r>
        <w:rPr>
          <w:rFonts w:ascii="Aroania" w:hAnsi="Aroania"/>
          <w:color w:val="202020"/>
          <w:sz w:val="12"/>
        </w:rPr>
        <w:t>et</w:t>
      </w:r>
      <w:r>
        <w:rPr>
          <w:rFonts w:ascii="Aroania" w:hAnsi="Aroania"/>
          <w:color w:val="202020"/>
          <w:spacing w:val="-10"/>
          <w:sz w:val="12"/>
        </w:rPr>
        <w:t xml:space="preserve"> </w:t>
      </w:r>
      <w:r>
        <w:rPr>
          <w:rFonts w:ascii="Aroania" w:hAnsi="Aroania"/>
          <w:color w:val="202020"/>
          <w:sz w:val="12"/>
        </w:rPr>
        <w:t>vidéos</w:t>
      </w:r>
      <w:r>
        <w:rPr>
          <w:rFonts w:ascii="Aroania" w:hAnsi="Aroania"/>
          <w:color w:val="202020"/>
          <w:spacing w:val="-10"/>
          <w:sz w:val="12"/>
        </w:rPr>
        <w:t xml:space="preserve"> </w:t>
      </w:r>
      <w:r>
        <w:rPr>
          <w:rFonts w:ascii="Aroania" w:hAnsi="Aroania"/>
          <w:color w:val="202020"/>
          <w:sz w:val="12"/>
        </w:rPr>
        <w:t>disponibles</w:t>
      </w:r>
      <w:r>
        <w:rPr>
          <w:rFonts w:ascii="Aroania" w:hAnsi="Aroania"/>
          <w:color w:val="202020"/>
          <w:spacing w:val="-9"/>
          <w:sz w:val="12"/>
        </w:rPr>
        <w:t xml:space="preserve"> </w:t>
      </w:r>
      <w:r>
        <w:rPr>
          <w:rFonts w:ascii="Aroania" w:hAnsi="Aroania"/>
          <w:color w:val="202020"/>
          <w:sz w:val="12"/>
        </w:rPr>
        <w:t>sur</w:t>
      </w:r>
      <w:r>
        <w:rPr>
          <w:rFonts w:ascii="Aroania" w:hAnsi="Aroania"/>
          <w:color w:val="202020"/>
          <w:spacing w:val="-10"/>
          <w:sz w:val="12"/>
        </w:rPr>
        <w:t xml:space="preserve"> </w:t>
      </w:r>
      <w:r>
        <w:rPr>
          <w:rFonts w:ascii="Aroania" w:hAnsi="Aroania"/>
          <w:color w:val="202020"/>
          <w:sz w:val="12"/>
        </w:rPr>
        <w:t>le</w:t>
      </w:r>
      <w:r>
        <w:rPr>
          <w:rFonts w:ascii="Aroania" w:hAnsi="Aroania"/>
          <w:color w:val="0000ED"/>
          <w:spacing w:val="-10"/>
          <w:sz w:val="12"/>
          <w:u w:val="single" w:color="0000ED"/>
        </w:rPr>
        <w:t xml:space="preserve"> </w:t>
      </w:r>
      <w:r>
        <w:rPr>
          <w:rFonts w:ascii="Aroania" w:hAnsi="Aroania"/>
          <w:color w:val="0000ED"/>
          <w:sz w:val="12"/>
          <w:u w:val="single" w:color="0000ED"/>
        </w:rPr>
        <w:t>compte</w:t>
      </w:r>
      <w:r>
        <w:rPr>
          <w:rFonts w:ascii="Aroania" w:hAnsi="Aroania"/>
          <w:color w:val="0000ED"/>
          <w:spacing w:val="-10"/>
          <w:sz w:val="12"/>
          <w:u w:val="single" w:color="0000ED"/>
        </w:rPr>
        <w:t xml:space="preserve"> </w:t>
      </w:r>
      <w:r>
        <w:rPr>
          <w:rFonts w:ascii="Aroania" w:hAnsi="Aroania"/>
          <w:color w:val="0000ED"/>
          <w:sz w:val="12"/>
          <w:u w:val="single" w:color="0000ED"/>
        </w:rPr>
        <w:t>Flickr</w:t>
      </w:r>
      <w:r>
        <w:rPr>
          <w:rFonts w:ascii="Aroania" w:hAnsi="Aroania"/>
          <w:color w:val="0000ED"/>
          <w:spacing w:val="-9"/>
          <w:sz w:val="12"/>
        </w:rPr>
        <w:t xml:space="preserve"> </w:t>
      </w:r>
      <w:r>
        <w:rPr>
          <w:rFonts w:ascii="Aroania" w:hAnsi="Aroania"/>
          <w:color w:val="202020"/>
          <w:sz w:val="12"/>
        </w:rPr>
        <w:t>de</w:t>
      </w:r>
      <w:r>
        <w:rPr>
          <w:rFonts w:ascii="Aroania" w:hAnsi="Aroania"/>
          <w:color w:val="202020"/>
          <w:spacing w:val="-10"/>
          <w:sz w:val="12"/>
        </w:rPr>
        <w:t xml:space="preserve"> </w:t>
      </w:r>
      <w:r>
        <w:rPr>
          <w:rFonts w:ascii="Aroania" w:hAnsi="Aroania"/>
          <w:color w:val="202020"/>
          <w:sz w:val="12"/>
        </w:rPr>
        <w:t>l'Association</w:t>
      </w:r>
      <w:r>
        <w:rPr>
          <w:rFonts w:ascii="Aroania" w:hAnsi="Aroania"/>
          <w:color w:val="202020"/>
          <w:spacing w:val="-9"/>
          <w:sz w:val="12"/>
        </w:rPr>
        <w:t xml:space="preserve"> </w:t>
      </w:r>
      <w:r>
        <w:rPr>
          <w:rFonts w:ascii="Aroania" w:hAnsi="Aroania"/>
          <w:color w:val="202020"/>
          <w:sz w:val="12"/>
        </w:rPr>
        <w:t>ainsi</w:t>
      </w:r>
      <w:r>
        <w:rPr>
          <w:rFonts w:ascii="Aroania" w:hAnsi="Aroania"/>
          <w:color w:val="202020"/>
          <w:spacing w:val="-10"/>
          <w:sz w:val="12"/>
        </w:rPr>
        <w:t xml:space="preserve"> </w:t>
      </w:r>
      <w:r>
        <w:rPr>
          <w:rFonts w:ascii="Aroania" w:hAnsi="Aroania"/>
          <w:color w:val="202020"/>
          <w:sz w:val="12"/>
        </w:rPr>
        <w:t>qu'aux</w:t>
      </w:r>
      <w:r>
        <w:rPr>
          <w:rFonts w:ascii="Aroania" w:hAnsi="Aroania"/>
          <w:color w:val="202020"/>
          <w:spacing w:val="-10"/>
          <w:sz w:val="12"/>
        </w:rPr>
        <w:t xml:space="preserve"> </w:t>
      </w:r>
      <w:r>
        <w:rPr>
          <w:rFonts w:ascii="Aroania" w:hAnsi="Aroania"/>
          <w:color w:val="202020"/>
          <w:sz w:val="12"/>
        </w:rPr>
        <w:t>vidéos disponibles sur notre</w:t>
      </w:r>
      <w:r>
        <w:rPr>
          <w:rFonts w:ascii="Aroania" w:hAnsi="Aroania"/>
          <w:color w:val="0000ED"/>
          <w:sz w:val="12"/>
          <w:u w:val="single" w:color="0000ED"/>
        </w:rPr>
        <w:t xml:space="preserve"> compte</w:t>
      </w:r>
      <w:r>
        <w:rPr>
          <w:rFonts w:ascii="Aroania" w:hAnsi="Aroania"/>
          <w:color w:val="0000ED"/>
          <w:spacing w:val="-18"/>
          <w:sz w:val="12"/>
          <w:u w:val="single" w:color="0000ED"/>
        </w:rPr>
        <w:t xml:space="preserve"> </w:t>
      </w:r>
      <w:r>
        <w:rPr>
          <w:rFonts w:ascii="Aroania" w:hAnsi="Aroania"/>
          <w:color w:val="0000ED"/>
          <w:spacing w:val="-3"/>
          <w:sz w:val="12"/>
          <w:u w:val="single" w:color="0000ED"/>
        </w:rPr>
        <w:t>YouTube</w:t>
      </w:r>
      <w:r>
        <w:rPr>
          <w:rFonts w:ascii="Aroania" w:hAnsi="Aroania"/>
          <w:color w:val="202020"/>
          <w:spacing w:val="-3"/>
          <w:sz w:val="12"/>
        </w:rPr>
        <w:t>.</w:t>
      </w:r>
    </w:p>
    <w:p w14:paraId="70F39E06" w14:textId="77777777" w:rsidR="003F2FC5" w:rsidRDefault="003F2FC5">
      <w:pPr>
        <w:pStyle w:val="Corpsdetexte"/>
        <w:spacing w:before="2"/>
        <w:rPr>
          <w:rFonts w:ascii="Aroania"/>
          <w:sz w:val="11"/>
        </w:rPr>
      </w:pPr>
    </w:p>
    <w:p w14:paraId="4D02494F" w14:textId="77777777" w:rsidR="003F2FC5" w:rsidRDefault="00C0309D">
      <w:pPr>
        <w:spacing w:line="223" w:lineRule="auto"/>
        <w:ind w:left="816" w:right="5172"/>
        <w:rPr>
          <w:rFonts w:ascii="Aroania" w:hAnsi="Aroania"/>
          <w:sz w:val="12"/>
        </w:rPr>
      </w:pPr>
      <w:r>
        <w:rPr>
          <w:rFonts w:ascii="Aroania" w:hAnsi="Aroania"/>
          <w:color w:val="202020"/>
          <w:sz w:val="12"/>
        </w:rPr>
        <w:t>Le</w:t>
      </w:r>
      <w:r>
        <w:rPr>
          <w:rFonts w:ascii="Aroania" w:hAnsi="Aroania"/>
          <w:color w:val="202020"/>
          <w:spacing w:val="-12"/>
          <w:sz w:val="12"/>
        </w:rPr>
        <w:t xml:space="preserve"> </w:t>
      </w:r>
      <w:r>
        <w:rPr>
          <w:rFonts w:ascii="Aroania" w:hAnsi="Aroania"/>
          <w:color w:val="202020"/>
          <w:sz w:val="12"/>
        </w:rPr>
        <w:t>dossier</w:t>
      </w:r>
      <w:r>
        <w:rPr>
          <w:rFonts w:ascii="Aroania" w:hAnsi="Aroania"/>
          <w:color w:val="202020"/>
          <w:spacing w:val="-11"/>
          <w:sz w:val="12"/>
        </w:rPr>
        <w:t xml:space="preserve"> </w:t>
      </w:r>
      <w:r>
        <w:rPr>
          <w:rFonts w:ascii="Aroania" w:hAnsi="Aroania"/>
          <w:color w:val="202020"/>
          <w:sz w:val="12"/>
        </w:rPr>
        <w:t>complet</w:t>
      </w:r>
      <w:r>
        <w:rPr>
          <w:rFonts w:ascii="Aroania" w:hAnsi="Aroania"/>
          <w:color w:val="202020"/>
          <w:spacing w:val="-11"/>
          <w:sz w:val="12"/>
        </w:rPr>
        <w:t xml:space="preserve"> </w:t>
      </w:r>
      <w:r>
        <w:rPr>
          <w:rFonts w:ascii="Aroania" w:hAnsi="Aroania"/>
          <w:color w:val="202020"/>
          <w:sz w:val="12"/>
        </w:rPr>
        <w:t>(photos,</w:t>
      </w:r>
      <w:r>
        <w:rPr>
          <w:rFonts w:ascii="Aroania" w:hAnsi="Aroania"/>
          <w:color w:val="202020"/>
          <w:spacing w:val="-12"/>
          <w:sz w:val="12"/>
        </w:rPr>
        <w:t xml:space="preserve"> </w:t>
      </w:r>
      <w:r>
        <w:rPr>
          <w:rFonts w:ascii="Aroania" w:hAnsi="Aroania"/>
          <w:color w:val="202020"/>
          <w:sz w:val="12"/>
        </w:rPr>
        <w:t>vidéos)</w:t>
      </w:r>
      <w:r>
        <w:rPr>
          <w:rFonts w:ascii="Aroania" w:hAnsi="Aroania"/>
          <w:color w:val="202020"/>
          <w:spacing w:val="-11"/>
          <w:sz w:val="12"/>
        </w:rPr>
        <w:t xml:space="preserve"> </w:t>
      </w:r>
      <w:r>
        <w:rPr>
          <w:rFonts w:ascii="Aroania" w:hAnsi="Aroania"/>
          <w:color w:val="202020"/>
          <w:sz w:val="12"/>
        </w:rPr>
        <w:t>contient</w:t>
      </w:r>
      <w:r>
        <w:rPr>
          <w:rFonts w:ascii="Aroania" w:hAnsi="Aroania"/>
          <w:color w:val="202020"/>
          <w:spacing w:val="-11"/>
          <w:sz w:val="12"/>
        </w:rPr>
        <w:t xml:space="preserve"> </w:t>
      </w:r>
      <w:r>
        <w:rPr>
          <w:rFonts w:ascii="Aroania" w:hAnsi="Aroania"/>
          <w:color w:val="202020"/>
          <w:sz w:val="12"/>
        </w:rPr>
        <w:t>environ</w:t>
      </w:r>
      <w:r>
        <w:rPr>
          <w:rFonts w:ascii="Aroania" w:hAnsi="Aroania"/>
          <w:color w:val="202020"/>
          <w:spacing w:val="-11"/>
          <w:sz w:val="12"/>
        </w:rPr>
        <w:t xml:space="preserve"> </w:t>
      </w:r>
      <w:r>
        <w:rPr>
          <w:rFonts w:ascii="Aroania" w:hAnsi="Aroania"/>
          <w:color w:val="202020"/>
          <w:sz w:val="12"/>
        </w:rPr>
        <w:t>250</w:t>
      </w:r>
      <w:r>
        <w:rPr>
          <w:rFonts w:ascii="Aroania" w:hAnsi="Aroania"/>
          <w:color w:val="202020"/>
          <w:spacing w:val="-12"/>
          <w:sz w:val="12"/>
        </w:rPr>
        <w:t xml:space="preserve"> </w:t>
      </w:r>
      <w:r>
        <w:rPr>
          <w:rFonts w:ascii="Aroania" w:hAnsi="Aroania"/>
          <w:color w:val="202020"/>
          <w:sz w:val="12"/>
        </w:rPr>
        <w:t>Go</w:t>
      </w:r>
      <w:r>
        <w:rPr>
          <w:rFonts w:ascii="Aroania" w:hAnsi="Aroania"/>
          <w:color w:val="202020"/>
          <w:spacing w:val="-11"/>
          <w:sz w:val="12"/>
        </w:rPr>
        <w:t xml:space="preserve"> </w:t>
      </w:r>
      <w:r>
        <w:rPr>
          <w:rFonts w:ascii="Aroania" w:hAnsi="Aroania"/>
          <w:color w:val="202020"/>
          <w:sz w:val="12"/>
        </w:rPr>
        <w:t>de</w:t>
      </w:r>
      <w:r>
        <w:rPr>
          <w:rFonts w:ascii="Aroania" w:hAnsi="Aroania"/>
          <w:color w:val="202020"/>
          <w:spacing w:val="-11"/>
          <w:sz w:val="12"/>
        </w:rPr>
        <w:t xml:space="preserve"> </w:t>
      </w:r>
      <w:r>
        <w:rPr>
          <w:rFonts w:ascii="Aroania" w:hAnsi="Aroania"/>
          <w:color w:val="202020"/>
          <w:sz w:val="12"/>
        </w:rPr>
        <w:t>données</w:t>
      </w:r>
      <w:r>
        <w:rPr>
          <w:rFonts w:ascii="Aroania" w:hAnsi="Aroania"/>
          <w:color w:val="202020"/>
          <w:spacing w:val="-12"/>
          <w:sz w:val="12"/>
        </w:rPr>
        <w:t xml:space="preserve"> </w:t>
      </w:r>
      <w:r>
        <w:rPr>
          <w:rFonts w:ascii="Aroania" w:hAnsi="Aroania"/>
          <w:color w:val="202020"/>
          <w:sz w:val="12"/>
        </w:rPr>
        <w:t>(classement</w:t>
      </w:r>
      <w:r>
        <w:rPr>
          <w:rFonts w:ascii="Aroania" w:hAnsi="Aroania"/>
          <w:color w:val="202020"/>
          <w:spacing w:val="-11"/>
          <w:sz w:val="12"/>
        </w:rPr>
        <w:t xml:space="preserve"> </w:t>
      </w:r>
      <w:r>
        <w:rPr>
          <w:rFonts w:ascii="Aroania" w:hAnsi="Aroania"/>
          <w:color w:val="202020"/>
          <w:sz w:val="12"/>
        </w:rPr>
        <w:t>par</w:t>
      </w:r>
      <w:r>
        <w:rPr>
          <w:rFonts w:ascii="Aroania" w:hAnsi="Aroania"/>
          <w:color w:val="202020"/>
          <w:spacing w:val="-11"/>
          <w:sz w:val="12"/>
        </w:rPr>
        <w:t xml:space="preserve"> </w:t>
      </w:r>
      <w:r>
        <w:rPr>
          <w:rFonts w:ascii="Aroania" w:hAnsi="Aroania"/>
          <w:color w:val="202020"/>
          <w:sz w:val="12"/>
        </w:rPr>
        <w:t>années). Celui</w:t>
      </w:r>
      <w:r>
        <w:rPr>
          <w:rFonts w:ascii="Aroania" w:hAnsi="Aroania"/>
          <w:color w:val="202020"/>
          <w:spacing w:val="-13"/>
          <w:sz w:val="12"/>
        </w:rPr>
        <w:t xml:space="preserve"> </w:t>
      </w:r>
      <w:r>
        <w:rPr>
          <w:rFonts w:ascii="Aroania" w:hAnsi="Aroania"/>
          <w:color w:val="202020"/>
          <w:sz w:val="12"/>
        </w:rPr>
        <w:t>qui</w:t>
      </w:r>
      <w:r>
        <w:rPr>
          <w:rFonts w:ascii="Aroania" w:hAnsi="Aroania"/>
          <w:color w:val="202020"/>
          <w:spacing w:val="-13"/>
          <w:sz w:val="12"/>
        </w:rPr>
        <w:t xml:space="preserve"> </w:t>
      </w:r>
      <w:r>
        <w:rPr>
          <w:rFonts w:ascii="Aroania" w:hAnsi="Aroania"/>
          <w:color w:val="202020"/>
          <w:sz w:val="12"/>
        </w:rPr>
        <w:t>correspond</w:t>
      </w:r>
      <w:r>
        <w:rPr>
          <w:rFonts w:ascii="Aroania" w:hAnsi="Aroania"/>
          <w:color w:val="202020"/>
          <w:spacing w:val="-13"/>
          <w:sz w:val="12"/>
        </w:rPr>
        <w:t xml:space="preserve"> </w:t>
      </w:r>
      <w:r>
        <w:rPr>
          <w:rFonts w:ascii="Aroania" w:hAnsi="Aroania"/>
          <w:color w:val="202020"/>
          <w:sz w:val="12"/>
        </w:rPr>
        <w:t>sensiblement</w:t>
      </w:r>
      <w:r>
        <w:rPr>
          <w:rFonts w:ascii="Aroania" w:hAnsi="Aroania"/>
          <w:color w:val="202020"/>
          <w:spacing w:val="-13"/>
          <w:sz w:val="12"/>
        </w:rPr>
        <w:t xml:space="preserve"> </w:t>
      </w:r>
      <w:r>
        <w:rPr>
          <w:rFonts w:ascii="Aroania" w:hAnsi="Aroania"/>
          <w:color w:val="202020"/>
          <w:sz w:val="12"/>
        </w:rPr>
        <w:t>aux</w:t>
      </w:r>
      <w:r>
        <w:rPr>
          <w:rFonts w:ascii="Aroania" w:hAnsi="Aroania"/>
          <w:color w:val="202020"/>
          <w:spacing w:val="-12"/>
          <w:sz w:val="12"/>
        </w:rPr>
        <w:t xml:space="preserve"> </w:t>
      </w:r>
      <w:r>
        <w:rPr>
          <w:rFonts w:ascii="Aroania" w:hAnsi="Aroania"/>
          <w:color w:val="202020"/>
          <w:sz w:val="12"/>
        </w:rPr>
        <w:t>données</w:t>
      </w:r>
      <w:r>
        <w:rPr>
          <w:rFonts w:ascii="Aroania" w:hAnsi="Aroania"/>
          <w:color w:val="202020"/>
          <w:spacing w:val="-13"/>
          <w:sz w:val="12"/>
        </w:rPr>
        <w:t xml:space="preserve"> </w:t>
      </w:r>
      <w:r>
        <w:rPr>
          <w:rFonts w:ascii="Aroania" w:hAnsi="Aroania"/>
          <w:color w:val="202020"/>
          <w:sz w:val="12"/>
        </w:rPr>
        <w:t>du</w:t>
      </w:r>
      <w:r>
        <w:rPr>
          <w:rFonts w:ascii="Aroania" w:hAnsi="Aroania"/>
          <w:color w:val="202020"/>
          <w:spacing w:val="-13"/>
          <w:sz w:val="12"/>
        </w:rPr>
        <w:t xml:space="preserve"> </w:t>
      </w:r>
      <w:r>
        <w:rPr>
          <w:rFonts w:ascii="Aroania" w:hAnsi="Aroania"/>
          <w:color w:val="202020"/>
          <w:sz w:val="12"/>
        </w:rPr>
        <w:t>compte</w:t>
      </w:r>
      <w:r>
        <w:rPr>
          <w:rFonts w:ascii="Aroania" w:hAnsi="Aroania"/>
          <w:color w:val="202020"/>
          <w:spacing w:val="-13"/>
          <w:sz w:val="12"/>
        </w:rPr>
        <w:t xml:space="preserve"> </w:t>
      </w:r>
      <w:r>
        <w:rPr>
          <w:rFonts w:ascii="Aroania" w:hAnsi="Aroania"/>
          <w:color w:val="202020"/>
          <w:sz w:val="12"/>
        </w:rPr>
        <w:t>Flickr</w:t>
      </w:r>
      <w:r>
        <w:rPr>
          <w:rFonts w:ascii="Aroania" w:hAnsi="Aroania"/>
          <w:color w:val="202020"/>
          <w:spacing w:val="-12"/>
          <w:sz w:val="12"/>
        </w:rPr>
        <w:t xml:space="preserve"> </w:t>
      </w:r>
      <w:r>
        <w:rPr>
          <w:rFonts w:ascii="Aroania" w:hAnsi="Aroania"/>
          <w:color w:val="202020"/>
          <w:sz w:val="12"/>
        </w:rPr>
        <w:t>environ</w:t>
      </w:r>
      <w:r>
        <w:rPr>
          <w:rFonts w:ascii="Aroania" w:hAnsi="Aroania"/>
          <w:color w:val="202020"/>
          <w:spacing w:val="-13"/>
          <w:sz w:val="12"/>
        </w:rPr>
        <w:t xml:space="preserve"> </w:t>
      </w:r>
      <w:r>
        <w:rPr>
          <w:rFonts w:ascii="Aroania" w:hAnsi="Aroania"/>
          <w:color w:val="202020"/>
          <w:sz w:val="12"/>
        </w:rPr>
        <w:t>30</w:t>
      </w:r>
      <w:r>
        <w:rPr>
          <w:rFonts w:ascii="Aroania" w:hAnsi="Aroania"/>
          <w:color w:val="202020"/>
          <w:spacing w:val="-13"/>
          <w:sz w:val="12"/>
        </w:rPr>
        <w:t xml:space="preserve"> </w:t>
      </w:r>
      <w:r>
        <w:rPr>
          <w:rFonts w:ascii="Aroania" w:hAnsi="Aroania"/>
          <w:color w:val="202020"/>
          <w:sz w:val="12"/>
        </w:rPr>
        <w:t>Go</w:t>
      </w:r>
      <w:r>
        <w:rPr>
          <w:rFonts w:ascii="Aroania" w:hAnsi="Aroania"/>
          <w:color w:val="202020"/>
          <w:spacing w:val="-13"/>
          <w:sz w:val="12"/>
        </w:rPr>
        <w:t xml:space="preserve"> </w:t>
      </w:r>
      <w:r>
        <w:rPr>
          <w:rFonts w:ascii="Aroania" w:hAnsi="Aroania"/>
          <w:color w:val="202020"/>
          <w:sz w:val="12"/>
        </w:rPr>
        <w:t>(classé</w:t>
      </w:r>
      <w:r>
        <w:rPr>
          <w:rFonts w:ascii="Aroania" w:hAnsi="Aroania"/>
          <w:color w:val="202020"/>
          <w:spacing w:val="-12"/>
          <w:sz w:val="12"/>
        </w:rPr>
        <w:t xml:space="preserve"> </w:t>
      </w:r>
      <w:r>
        <w:rPr>
          <w:rFonts w:ascii="Aroania" w:hAnsi="Aroania"/>
          <w:color w:val="202020"/>
          <w:sz w:val="12"/>
        </w:rPr>
        <w:t>par</w:t>
      </w:r>
      <w:r>
        <w:rPr>
          <w:rFonts w:ascii="Aroania" w:hAnsi="Aroania"/>
          <w:color w:val="202020"/>
          <w:spacing w:val="-13"/>
          <w:sz w:val="12"/>
        </w:rPr>
        <w:t xml:space="preserve"> </w:t>
      </w:r>
      <w:r>
        <w:rPr>
          <w:rFonts w:ascii="Aroania" w:hAnsi="Aroania"/>
          <w:color w:val="202020"/>
          <w:sz w:val="12"/>
        </w:rPr>
        <w:t>thèmes).</w:t>
      </w:r>
    </w:p>
    <w:p w14:paraId="6BC342B9" w14:textId="77777777" w:rsidR="003F2FC5" w:rsidRDefault="003F2FC5">
      <w:pPr>
        <w:pStyle w:val="Corpsdetexte"/>
        <w:spacing w:before="4"/>
        <w:rPr>
          <w:rFonts w:ascii="Aroania"/>
          <w:sz w:val="10"/>
        </w:rPr>
      </w:pPr>
    </w:p>
    <w:p w14:paraId="3CE3AA0B" w14:textId="77777777" w:rsidR="003F2FC5" w:rsidRDefault="00C0309D">
      <w:pPr>
        <w:spacing w:line="148" w:lineRule="exact"/>
        <w:ind w:left="816"/>
        <w:rPr>
          <w:rFonts w:ascii="Aroania" w:hAnsi="Aroania"/>
          <w:sz w:val="12"/>
        </w:rPr>
      </w:pPr>
      <w:r>
        <w:rPr>
          <w:rFonts w:ascii="Aroania" w:hAnsi="Aroania"/>
          <w:color w:val="202020"/>
          <w:sz w:val="12"/>
        </w:rPr>
        <w:t xml:space="preserve">Nous vous demanderons simplement de </w:t>
      </w:r>
      <w:r>
        <w:rPr>
          <w:rFonts w:ascii="Carlito" w:hAnsi="Carlito"/>
          <w:b/>
          <w:color w:val="202020"/>
          <w:sz w:val="12"/>
        </w:rPr>
        <w:t xml:space="preserve">mentionner l'Association des piétons et cyclistes du pont Jacques-Cartier </w:t>
      </w:r>
      <w:r>
        <w:rPr>
          <w:rFonts w:ascii="Aroania" w:hAnsi="Aroania"/>
          <w:color w:val="202020"/>
          <w:sz w:val="12"/>
        </w:rPr>
        <w:t>lors de l'attribution des crédits des médias.</w:t>
      </w:r>
    </w:p>
    <w:p w14:paraId="04FF4523" w14:textId="77777777" w:rsidR="003F2FC5" w:rsidRDefault="00C0309D">
      <w:pPr>
        <w:spacing w:before="3" w:line="218" w:lineRule="auto"/>
        <w:ind w:left="816" w:right="2162"/>
        <w:rPr>
          <w:rFonts w:ascii="Carlito" w:hAnsi="Carlito"/>
          <w:b/>
          <w:sz w:val="12"/>
        </w:rPr>
      </w:pPr>
      <w:r>
        <w:rPr>
          <w:rFonts w:ascii="Aroania" w:hAnsi="Aroania"/>
          <w:color w:val="202020"/>
          <w:sz w:val="12"/>
        </w:rPr>
        <w:t>Nous</w:t>
      </w:r>
      <w:r>
        <w:rPr>
          <w:rFonts w:ascii="Aroania" w:hAnsi="Aroania"/>
          <w:color w:val="202020"/>
          <w:spacing w:val="-10"/>
          <w:sz w:val="12"/>
        </w:rPr>
        <w:t xml:space="preserve"> </w:t>
      </w:r>
      <w:r>
        <w:rPr>
          <w:rFonts w:ascii="Aroania" w:hAnsi="Aroania"/>
          <w:color w:val="202020"/>
          <w:sz w:val="12"/>
        </w:rPr>
        <w:t>vous</w:t>
      </w:r>
      <w:r>
        <w:rPr>
          <w:rFonts w:ascii="Aroania" w:hAnsi="Aroania"/>
          <w:color w:val="202020"/>
          <w:spacing w:val="-9"/>
          <w:sz w:val="12"/>
        </w:rPr>
        <w:t xml:space="preserve"> </w:t>
      </w:r>
      <w:r>
        <w:rPr>
          <w:rFonts w:ascii="Aroania" w:hAnsi="Aroania"/>
          <w:color w:val="202020"/>
          <w:sz w:val="12"/>
        </w:rPr>
        <w:t>demandons</w:t>
      </w:r>
      <w:r>
        <w:rPr>
          <w:rFonts w:ascii="Aroania" w:hAnsi="Aroania"/>
          <w:color w:val="202020"/>
          <w:spacing w:val="-10"/>
          <w:sz w:val="12"/>
        </w:rPr>
        <w:t xml:space="preserve"> </w:t>
      </w:r>
      <w:r>
        <w:rPr>
          <w:rFonts w:ascii="Aroania" w:hAnsi="Aroania"/>
          <w:color w:val="202020"/>
          <w:sz w:val="12"/>
        </w:rPr>
        <w:t>également</w:t>
      </w:r>
      <w:r>
        <w:rPr>
          <w:rFonts w:ascii="Aroania" w:hAnsi="Aroania"/>
          <w:color w:val="202020"/>
          <w:spacing w:val="-9"/>
          <w:sz w:val="12"/>
        </w:rPr>
        <w:t xml:space="preserve"> </w:t>
      </w:r>
      <w:r>
        <w:rPr>
          <w:rFonts w:ascii="Aroania" w:hAnsi="Aroania"/>
          <w:color w:val="202020"/>
          <w:sz w:val="12"/>
        </w:rPr>
        <w:t>que</w:t>
      </w:r>
      <w:r>
        <w:rPr>
          <w:rFonts w:ascii="Aroania" w:hAnsi="Aroania"/>
          <w:color w:val="202020"/>
          <w:spacing w:val="-10"/>
          <w:sz w:val="12"/>
        </w:rPr>
        <w:t xml:space="preserve"> </w:t>
      </w:r>
      <w:r>
        <w:rPr>
          <w:rFonts w:ascii="Aroania" w:hAnsi="Aroania"/>
          <w:color w:val="202020"/>
          <w:sz w:val="12"/>
        </w:rPr>
        <w:t>les</w:t>
      </w:r>
      <w:r>
        <w:rPr>
          <w:rFonts w:ascii="Aroania" w:hAnsi="Aroania"/>
          <w:color w:val="202020"/>
          <w:spacing w:val="-9"/>
          <w:sz w:val="12"/>
        </w:rPr>
        <w:t xml:space="preserve"> </w:t>
      </w:r>
      <w:r>
        <w:rPr>
          <w:rFonts w:ascii="Aroania" w:hAnsi="Aroania"/>
          <w:color w:val="202020"/>
          <w:sz w:val="12"/>
        </w:rPr>
        <w:t>médias</w:t>
      </w:r>
      <w:r>
        <w:rPr>
          <w:rFonts w:ascii="Aroania" w:hAnsi="Aroania"/>
          <w:color w:val="202020"/>
          <w:spacing w:val="-10"/>
          <w:sz w:val="12"/>
        </w:rPr>
        <w:t xml:space="preserve"> </w:t>
      </w:r>
      <w:r>
        <w:rPr>
          <w:rFonts w:ascii="Aroania" w:hAnsi="Aroania"/>
          <w:color w:val="202020"/>
          <w:sz w:val="12"/>
        </w:rPr>
        <w:t>utilisés</w:t>
      </w:r>
      <w:r>
        <w:rPr>
          <w:rFonts w:ascii="Aroania" w:hAnsi="Aroania"/>
          <w:color w:val="202020"/>
          <w:spacing w:val="-9"/>
          <w:sz w:val="12"/>
        </w:rPr>
        <w:t xml:space="preserve"> </w:t>
      </w:r>
      <w:r>
        <w:rPr>
          <w:rFonts w:ascii="Aroania" w:hAnsi="Aroania"/>
          <w:color w:val="202020"/>
          <w:sz w:val="12"/>
        </w:rPr>
        <w:t>dans</w:t>
      </w:r>
      <w:r>
        <w:rPr>
          <w:rFonts w:ascii="Aroania" w:hAnsi="Aroania"/>
          <w:color w:val="202020"/>
          <w:spacing w:val="-10"/>
          <w:sz w:val="12"/>
        </w:rPr>
        <w:t xml:space="preserve"> </w:t>
      </w:r>
      <w:r>
        <w:rPr>
          <w:rFonts w:ascii="Aroania" w:hAnsi="Aroania"/>
          <w:color w:val="202020"/>
          <w:sz w:val="12"/>
        </w:rPr>
        <w:t>le</w:t>
      </w:r>
      <w:r>
        <w:rPr>
          <w:rFonts w:ascii="Aroania" w:hAnsi="Aroania"/>
          <w:color w:val="202020"/>
          <w:spacing w:val="-9"/>
          <w:sz w:val="12"/>
        </w:rPr>
        <w:t xml:space="preserve"> </w:t>
      </w:r>
      <w:r>
        <w:rPr>
          <w:rFonts w:ascii="Aroania" w:hAnsi="Aroania"/>
          <w:color w:val="202020"/>
          <w:sz w:val="12"/>
        </w:rPr>
        <w:t>ca</w:t>
      </w:r>
      <w:r>
        <w:rPr>
          <w:rFonts w:ascii="Aroania" w:hAnsi="Aroania"/>
          <w:color w:val="202020"/>
          <w:sz w:val="12"/>
        </w:rPr>
        <w:t>dre</w:t>
      </w:r>
      <w:r>
        <w:rPr>
          <w:rFonts w:ascii="Aroania" w:hAnsi="Aroania"/>
          <w:color w:val="202020"/>
          <w:spacing w:val="-10"/>
          <w:sz w:val="12"/>
        </w:rPr>
        <w:t xml:space="preserve"> </w:t>
      </w:r>
      <w:r>
        <w:rPr>
          <w:rFonts w:ascii="Aroania" w:hAnsi="Aroania"/>
          <w:color w:val="202020"/>
          <w:sz w:val="12"/>
        </w:rPr>
        <w:t>de</w:t>
      </w:r>
      <w:r>
        <w:rPr>
          <w:rFonts w:ascii="Aroania" w:hAnsi="Aroania"/>
          <w:color w:val="202020"/>
          <w:spacing w:val="-9"/>
          <w:sz w:val="12"/>
        </w:rPr>
        <w:t xml:space="preserve"> </w:t>
      </w:r>
      <w:r>
        <w:rPr>
          <w:rFonts w:ascii="Aroania" w:hAnsi="Aroania"/>
          <w:color w:val="202020"/>
          <w:sz w:val="12"/>
        </w:rPr>
        <w:t>votre</w:t>
      </w:r>
      <w:r>
        <w:rPr>
          <w:rFonts w:ascii="Aroania" w:hAnsi="Aroania"/>
          <w:color w:val="202020"/>
          <w:spacing w:val="-10"/>
          <w:sz w:val="12"/>
        </w:rPr>
        <w:t xml:space="preserve"> </w:t>
      </w:r>
      <w:r>
        <w:rPr>
          <w:rFonts w:ascii="Aroania" w:hAnsi="Aroania"/>
          <w:color w:val="202020"/>
          <w:sz w:val="12"/>
        </w:rPr>
        <w:t>projet</w:t>
      </w:r>
      <w:r>
        <w:rPr>
          <w:rFonts w:ascii="Aroania" w:hAnsi="Aroania"/>
          <w:color w:val="202020"/>
          <w:spacing w:val="-9"/>
          <w:sz w:val="12"/>
        </w:rPr>
        <w:t xml:space="preserve"> </w:t>
      </w:r>
      <w:r>
        <w:rPr>
          <w:rFonts w:ascii="Aroania" w:hAnsi="Aroania"/>
          <w:color w:val="202020"/>
          <w:sz w:val="12"/>
        </w:rPr>
        <w:t>de</w:t>
      </w:r>
      <w:r>
        <w:rPr>
          <w:rFonts w:ascii="Aroania" w:hAnsi="Aroania"/>
          <w:color w:val="202020"/>
          <w:spacing w:val="-10"/>
          <w:sz w:val="12"/>
        </w:rPr>
        <w:t xml:space="preserve"> </w:t>
      </w:r>
      <w:r>
        <w:rPr>
          <w:rFonts w:ascii="Aroania" w:hAnsi="Aroania"/>
          <w:color w:val="202020"/>
          <w:sz w:val="12"/>
        </w:rPr>
        <w:t>maîtrise</w:t>
      </w:r>
      <w:r>
        <w:rPr>
          <w:rFonts w:ascii="Aroania" w:hAnsi="Aroania"/>
          <w:color w:val="202020"/>
          <w:spacing w:val="-9"/>
          <w:sz w:val="12"/>
        </w:rPr>
        <w:t xml:space="preserve"> </w:t>
      </w:r>
      <w:r>
        <w:rPr>
          <w:rFonts w:ascii="Aroania" w:hAnsi="Aroania"/>
          <w:color w:val="202020"/>
          <w:sz w:val="12"/>
        </w:rPr>
        <w:t>servent</w:t>
      </w:r>
      <w:r>
        <w:rPr>
          <w:rFonts w:ascii="Aroania" w:hAnsi="Aroania"/>
          <w:color w:val="202020"/>
          <w:spacing w:val="-9"/>
          <w:sz w:val="12"/>
        </w:rPr>
        <w:t xml:space="preserve"> </w:t>
      </w:r>
      <w:r>
        <w:rPr>
          <w:rFonts w:ascii="Aroania" w:hAnsi="Aroania"/>
          <w:color w:val="202020"/>
          <w:sz w:val="12"/>
        </w:rPr>
        <w:t>à</w:t>
      </w:r>
      <w:r>
        <w:rPr>
          <w:rFonts w:ascii="Aroania" w:hAnsi="Aroania"/>
          <w:color w:val="202020"/>
          <w:spacing w:val="-10"/>
          <w:sz w:val="12"/>
        </w:rPr>
        <w:t xml:space="preserve"> </w:t>
      </w:r>
      <w:r>
        <w:rPr>
          <w:rFonts w:ascii="Aroania" w:hAnsi="Aroania"/>
          <w:color w:val="202020"/>
          <w:sz w:val="12"/>
        </w:rPr>
        <w:t>alimenter</w:t>
      </w:r>
      <w:r>
        <w:rPr>
          <w:rFonts w:ascii="Aroania" w:hAnsi="Aroania"/>
          <w:color w:val="202020"/>
          <w:spacing w:val="-9"/>
          <w:sz w:val="12"/>
        </w:rPr>
        <w:t xml:space="preserve"> </w:t>
      </w:r>
      <w:r>
        <w:rPr>
          <w:rFonts w:ascii="Aroania" w:hAnsi="Aroania"/>
          <w:color w:val="202020"/>
          <w:sz w:val="12"/>
        </w:rPr>
        <w:t>uniquement</w:t>
      </w:r>
      <w:r>
        <w:rPr>
          <w:rFonts w:ascii="Aroania" w:hAnsi="Aroania"/>
          <w:color w:val="202020"/>
          <w:spacing w:val="-10"/>
          <w:sz w:val="12"/>
        </w:rPr>
        <w:t xml:space="preserve"> </w:t>
      </w:r>
      <w:r>
        <w:rPr>
          <w:rFonts w:ascii="Aroania" w:hAnsi="Aroania"/>
          <w:color w:val="202020"/>
          <w:sz w:val="12"/>
        </w:rPr>
        <w:t>votre</w:t>
      </w:r>
      <w:r>
        <w:rPr>
          <w:rFonts w:ascii="Aroania" w:hAnsi="Aroania"/>
          <w:color w:val="202020"/>
          <w:spacing w:val="-9"/>
          <w:sz w:val="12"/>
        </w:rPr>
        <w:t xml:space="preserve"> </w:t>
      </w:r>
      <w:r>
        <w:rPr>
          <w:rFonts w:ascii="Aroania" w:hAnsi="Aroania"/>
          <w:color w:val="202020"/>
          <w:sz w:val="12"/>
        </w:rPr>
        <w:t>projet.</w:t>
      </w:r>
      <w:r>
        <w:rPr>
          <w:rFonts w:ascii="Aroania" w:hAnsi="Aroania"/>
          <w:color w:val="202020"/>
          <w:spacing w:val="-11"/>
          <w:sz w:val="12"/>
        </w:rPr>
        <w:t xml:space="preserve"> </w:t>
      </w:r>
      <w:r>
        <w:rPr>
          <w:rFonts w:ascii="Carlito" w:hAnsi="Carlito"/>
          <w:b/>
          <w:color w:val="202020"/>
          <w:sz w:val="12"/>
        </w:rPr>
        <w:t>S'ils</w:t>
      </w:r>
      <w:r>
        <w:rPr>
          <w:rFonts w:ascii="Carlito" w:hAnsi="Carlito"/>
          <w:b/>
          <w:color w:val="202020"/>
          <w:spacing w:val="-6"/>
          <w:sz w:val="12"/>
        </w:rPr>
        <w:t xml:space="preserve"> </w:t>
      </w:r>
      <w:r>
        <w:rPr>
          <w:rFonts w:ascii="Carlito" w:hAnsi="Carlito"/>
          <w:b/>
          <w:color w:val="202020"/>
          <w:sz w:val="12"/>
        </w:rPr>
        <w:t>devaient</w:t>
      </w:r>
      <w:r>
        <w:rPr>
          <w:rFonts w:ascii="Carlito" w:hAnsi="Carlito"/>
          <w:b/>
          <w:color w:val="202020"/>
          <w:spacing w:val="-6"/>
          <w:sz w:val="12"/>
        </w:rPr>
        <w:t xml:space="preserve"> </w:t>
      </w:r>
      <w:r>
        <w:rPr>
          <w:rFonts w:ascii="Carlito" w:hAnsi="Carlito"/>
          <w:b/>
          <w:color w:val="202020"/>
          <w:sz w:val="12"/>
        </w:rPr>
        <w:t>être transférés</w:t>
      </w:r>
      <w:r>
        <w:rPr>
          <w:rFonts w:ascii="Carlito" w:hAnsi="Carlito"/>
          <w:b/>
          <w:color w:val="202020"/>
          <w:spacing w:val="-4"/>
          <w:sz w:val="12"/>
        </w:rPr>
        <w:t xml:space="preserve"> </w:t>
      </w:r>
      <w:r>
        <w:rPr>
          <w:rFonts w:ascii="Carlito" w:hAnsi="Carlito"/>
          <w:b/>
          <w:color w:val="202020"/>
          <w:sz w:val="12"/>
        </w:rPr>
        <w:t>à</w:t>
      </w:r>
      <w:r>
        <w:rPr>
          <w:rFonts w:ascii="Carlito" w:hAnsi="Carlito"/>
          <w:b/>
          <w:color w:val="202020"/>
          <w:spacing w:val="-4"/>
          <w:sz w:val="12"/>
        </w:rPr>
        <w:t xml:space="preserve"> </w:t>
      </w:r>
      <w:r>
        <w:rPr>
          <w:rFonts w:ascii="Carlito" w:hAnsi="Carlito"/>
          <w:b/>
          <w:color w:val="202020"/>
          <w:sz w:val="12"/>
        </w:rPr>
        <w:t>PJCCI</w:t>
      </w:r>
      <w:r>
        <w:rPr>
          <w:rFonts w:ascii="Carlito" w:hAnsi="Carlito"/>
          <w:b/>
          <w:color w:val="202020"/>
          <w:spacing w:val="-4"/>
          <w:sz w:val="12"/>
        </w:rPr>
        <w:t xml:space="preserve"> </w:t>
      </w:r>
      <w:r>
        <w:rPr>
          <w:rFonts w:ascii="Aroania" w:hAnsi="Aroania"/>
          <w:color w:val="202020"/>
          <w:sz w:val="12"/>
        </w:rPr>
        <w:t>pour</w:t>
      </w:r>
      <w:r>
        <w:rPr>
          <w:rFonts w:ascii="Aroania" w:hAnsi="Aroania"/>
          <w:color w:val="202020"/>
          <w:spacing w:val="-7"/>
          <w:sz w:val="12"/>
        </w:rPr>
        <w:t xml:space="preserve"> </w:t>
      </w:r>
      <w:r>
        <w:rPr>
          <w:rFonts w:ascii="Aroania" w:hAnsi="Aroania"/>
          <w:color w:val="202020"/>
          <w:sz w:val="12"/>
        </w:rPr>
        <w:t>être</w:t>
      </w:r>
      <w:r>
        <w:rPr>
          <w:rFonts w:ascii="Aroania" w:hAnsi="Aroania"/>
          <w:color w:val="202020"/>
          <w:spacing w:val="-7"/>
          <w:sz w:val="12"/>
        </w:rPr>
        <w:t xml:space="preserve"> </w:t>
      </w:r>
      <w:r>
        <w:rPr>
          <w:rFonts w:ascii="Aroania" w:hAnsi="Aroania"/>
          <w:color w:val="202020"/>
          <w:sz w:val="12"/>
        </w:rPr>
        <w:t>exploités</w:t>
      </w:r>
      <w:r>
        <w:rPr>
          <w:rFonts w:ascii="Aroania" w:hAnsi="Aroania"/>
          <w:color w:val="202020"/>
          <w:spacing w:val="-7"/>
          <w:sz w:val="12"/>
        </w:rPr>
        <w:t xml:space="preserve"> </w:t>
      </w:r>
      <w:r>
        <w:rPr>
          <w:rFonts w:ascii="Aroania" w:hAnsi="Aroania"/>
          <w:color w:val="202020"/>
          <w:sz w:val="12"/>
        </w:rPr>
        <w:t>dans</w:t>
      </w:r>
      <w:r>
        <w:rPr>
          <w:rFonts w:ascii="Aroania" w:hAnsi="Aroania"/>
          <w:color w:val="202020"/>
          <w:spacing w:val="-7"/>
          <w:sz w:val="12"/>
        </w:rPr>
        <w:t xml:space="preserve"> </w:t>
      </w:r>
      <w:r>
        <w:rPr>
          <w:rFonts w:ascii="Aroania" w:hAnsi="Aroania"/>
          <w:color w:val="202020"/>
          <w:sz w:val="12"/>
        </w:rPr>
        <w:t>le</w:t>
      </w:r>
      <w:r>
        <w:rPr>
          <w:rFonts w:ascii="Aroania" w:hAnsi="Aroania"/>
          <w:color w:val="202020"/>
          <w:spacing w:val="-7"/>
          <w:sz w:val="12"/>
        </w:rPr>
        <w:t xml:space="preserve"> </w:t>
      </w:r>
      <w:r>
        <w:rPr>
          <w:rFonts w:ascii="Aroania" w:hAnsi="Aroania"/>
          <w:color w:val="202020"/>
          <w:sz w:val="12"/>
        </w:rPr>
        <w:t>cadre</w:t>
      </w:r>
      <w:r>
        <w:rPr>
          <w:rFonts w:ascii="Aroania" w:hAnsi="Aroania"/>
          <w:color w:val="202020"/>
          <w:spacing w:val="-7"/>
          <w:sz w:val="12"/>
        </w:rPr>
        <w:t xml:space="preserve"> </w:t>
      </w:r>
      <w:r>
        <w:rPr>
          <w:rFonts w:ascii="Aroania" w:hAnsi="Aroania"/>
          <w:color w:val="202020"/>
          <w:sz w:val="12"/>
        </w:rPr>
        <w:t>des</w:t>
      </w:r>
      <w:r>
        <w:rPr>
          <w:rFonts w:ascii="Aroania" w:hAnsi="Aroania"/>
          <w:color w:val="202020"/>
          <w:spacing w:val="-7"/>
          <w:sz w:val="12"/>
        </w:rPr>
        <w:t xml:space="preserve"> </w:t>
      </w:r>
      <w:r>
        <w:rPr>
          <w:rFonts w:ascii="Aroania" w:hAnsi="Aroania"/>
          <w:color w:val="202020"/>
          <w:sz w:val="12"/>
        </w:rPr>
        <w:t>opérations</w:t>
      </w:r>
      <w:r>
        <w:rPr>
          <w:rFonts w:ascii="Aroania" w:hAnsi="Aroania"/>
          <w:color w:val="202020"/>
          <w:spacing w:val="-7"/>
          <w:sz w:val="12"/>
        </w:rPr>
        <w:t xml:space="preserve"> </w:t>
      </w:r>
      <w:r>
        <w:rPr>
          <w:rFonts w:ascii="Aroania" w:hAnsi="Aroania"/>
          <w:color w:val="202020"/>
          <w:sz w:val="12"/>
        </w:rPr>
        <w:t>de</w:t>
      </w:r>
      <w:r>
        <w:rPr>
          <w:rFonts w:ascii="Aroania" w:hAnsi="Aroania"/>
          <w:color w:val="202020"/>
          <w:spacing w:val="-7"/>
          <w:sz w:val="12"/>
        </w:rPr>
        <w:t xml:space="preserve"> </w:t>
      </w:r>
      <w:r>
        <w:rPr>
          <w:rFonts w:ascii="Aroania" w:hAnsi="Aroania"/>
          <w:color w:val="202020"/>
          <w:sz w:val="12"/>
        </w:rPr>
        <w:t>la</w:t>
      </w:r>
      <w:r>
        <w:rPr>
          <w:rFonts w:ascii="Aroania" w:hAnsi="Aroania"/>
          <w:color w:val="202020"/>
          <w:spacing w:val="-7"/>
          <w:sz w:val="12"/>
        </w:rPr>
        <w:t xml:space="preserve"> </w:t>
      </w:r>
      <w:r>
        <w:rPr>
          <w:rFonts w:ascii="Aroania" w:hAnsi="Aroania"/>
          <w:color w:val="202020"/>
          <w:sz w:val="12"/>
        </w:rPr>
        <w:t>Société</w:t>
      </w:r>
      <w:r>
        <w:rPr>
          <w:rFonts w:ascii="Aroania" w:hAnsi="Aroania"/>
          <w:color w:val="202020"/>
          <w:spacing w:val="-7"/>
          <w:sz w:val="12"/>
        </w:rPr>
        <w:t xml:space="preserve"> </w:t>
      </w:r>
      <w:r>
        <w:rPr>
          <w:rFonts w:ascii="Aroania" w:hAnsi="Aroania"/>
          <w:color w:val="202020"/>
          <w:sz w:val="12"/>
        </w:rPr>
        <w:t>(entretien,</w:t>
      </w:r>
      <w:r>
        <w:rPr>
          <w:rFonts w:ascii="Aroania" w:hAnsi="Aroania"/>
          <w:color w:val="202020"/>
          <w:spacing w:val="-7"/>
          <w:sz w:val="12"/>
        </w:rPr>
        <w:t xml:space="preserve"> </w:t>
      </w:r>
      <w:r>
        <w:rPr>
          <w:rFonts w:ascii="Aroania" w:hAnsi="Aroania"/>
          <w:color w:val="202020"/>
          <w:sz w:val="12"/>
        </w:rPr>
        <w:t>études,</w:t>
      </w:r>
      <w:r>
        <w:rPr>
          <w:rFonts w:ascii="Aroania" w:hAnsi="Aroania"/>
          <w:color w:val="202020"/>
          <w:spacing w:val="-7"/>
          <w:sz w:val="12"/>
        </w:rPr>
        <w:t xml:space="preserve"> </w:t>
      </w:r>
      <w:r>
        <w:rPr>
          <w:rFonts w:ascii="Aroania" w:hAnsi="Aroania"/>
          <w:color w:val="202020"/>
          <w:sz w:val="12"/>
        </w:rPr>
        <w:t>etc.)</w:t>
      </w:r>
      <w:r>
        <w:rPr>
          <w:rFonts w:ascii="Aroania" w:hAnsi="Aroania"/>
          <w:color w:val="202020"/>
          <w:spacing w:val="-7"/>
          <w:sz w:val="12"/>
        </w:rPr>
        <w:t xml:space="preserve"> </w:t>
      </w:r>
      <w:r>
        <w:rPr>
          <w:rFonts w:ascii="Carlito" w:hAnsi="Carlito"/>
          <w:b/>
          <w:color w:val="202020"/>
          <w:sz w:val="12"/>
        </w:rPr>
        <w:t>nous</w:t>
      </w:r>
      <w:r>
        <w:rPr>
          <w:rFonts w:ascii="Carlito" w:hAnsi="Carlito"/>
          <w:b/>
          <w:color w:val="202020"/>
          <w:spacing w:val="-3"/>
          <w:sz w:val="12"/>
        </w:rPr>
        <w:t xml:space="preserve"> </w:t>
      </w:r>
      <w:r>
        <w:rPr>
          <w:rFonts w:ascii="Carlito" w:hAnsi="Carlito"/>
          <w:b/>
          <w:color w:val="202020"/>
          <w:sz w:val="12"/>
        </w:rPr>
        <w:t>vous</w:t>
      </w:r>
      <w:r>
        <w:rPr>
          <w:rFonts w:ascii="Carlito" w:hAnsi="Carlito"/>
          <w:b/>
          <w:color w:val="202020"/>
          <w:spacing w:val="-4"/>
          <w:sz w:val="12"/>
        </w:rPr>
        <w:t xml:space="preserve"> </w:t>
      </w:r>
      <w:r>
        <w:rPr>
          <w:rFonts w:ascii="Carlito" w:hAnsi="Carlito"/>
          <w:b/>
          <w:color w:val="202020"/>
          <w:sz w:val="12"/>
        </w:rPr>
        <w:t>demanderons</w:t>
      </w:r>
      <w:r>
        <w:rPr>
          <w:rFonts w:ascii="Carlito" w:hAnsi="Carlito"/>
          <w:b/>
          <w:color w:val="202020"/>
          <w:spacing w:val="-4"/>
          <w:sz w:val="12"/>
        </w:rPr>
        <w:t xml:space="preserve"> </w:t>
      </w:r>
      <w:r>
        <w:rPr>
          <w:rFonts w:ascii="Carlito" w:hAnsi="Carlito"/>
          <w:b/>
          <w:color w:val="202020"/>
          <w:sz w:val="12"/>
        </w:rPr>
        <w:t>de</w:t>
      </w:r>
      <w:r>
        <w:rPr>
          <w:rFonts w:ascii="Carlito" w:hAnsi="Carlito"/>
          <w:b/>
          <w:color w:val="202020"/>
          <w:spacing w:val="-4"/>
          <w:sz w:val="12"/>
        </w:rPr>
        <w:t xml:space="preserve"> </w:t>
      </w:r>
      <w:r>
        <w:rPr>
          <w:rFonts w:ascii="Carlito" w:hAnsi="Carlito"/>
          <w:b/>
          <w:color w:val="202020"/>
          <w:sz w:val="12"/>
        </w:rPr>
        <w:t>nous</w:t>
      </w:r>
      <w:r>
        <w:rPr>
          <w:rFonts w:ascii="Carlito" w:hAnsi="Carlito"/>
          <w:b/>
          <w:color w:val="202020"/>
          <w:spacing w:val="-4"/>
          <w:sz w:val="12"/>
        </w:rPr>
        <w:t xml:space="preserve"> </w:t>
      </w:r>
      <w:r>
        <w:rPr>
          <w:rFonts w:ascii="Carlito" w:hAnsi="Carlito"/>
          <w:b/>
          <w:color w:val="202020"/>
          <w:sz w:val="12"/>
        </w:rPr>
        <w:t>avertir.</w:t>
      </w:r>
    </w:p>
    <w:p w14:paraId="500BFAB9" w14:textId="77777777" w:rsidR="003F2FC5" w:rsidRDefault="00C0309D">
      <w:pPr>
        <w:spacing w:line="223" w:lineRule="auto"/>
        <w:ind w:left="816" w:right="2299"/>
        <w:rPr>
          <w:rFonts w:ascii="Aroania" w:hAnsi="Aroania"/>
          <w:sz w:val="12"/>
        </w:rPr>
      </w:pPr>
      <w:r>
        <w:rPr>
          <w:rFonts w:ascii="Aroania" w:hAnsi="Aroania"/>
          <w:color w:val="202020"/>
          <w:sz w:val="12"/>
        </w:rPr>
        <w:t>D'autre</w:t>
      </w:r>
      <w:r>
        <w:rPr>
          <w:rFonts w:ascii="Aroania" w:hAnsi="Aroania"/>
          <w:color w:val="202020"/>
          <w:spacing w:val="-10"/>
          <w:sz w:val="12"/>
        </w:rPr>
        <w:t xml:space="preserve"> </w:t>
      </w:r>
      <w:r>
        <w:rPr>
          <w:rFonts w:ascii="Aroania" w:hAnsi="Aroania"/>
          <w:color w:val="202020"/>
          <w:sz w:val="12"/>
        </w:rPr>
        <w:t>part,</w:t>
      </w:r>
      <w:r>
        <w:rPr>
          <w:rFonts w:ascii="Aroania" w:hAnsi="Aroania"/>
          <w:color w:val="202020"/>
          <w:spacing w:val="-10"/>
          <w:sz w:val="12"/>
        </w:rPr>
        <w:t xml:space="preserve"> </w:t>
      </w:r>
      <w:r>
        <w:rPr>
          <w:rFonts w:ascii="Aroania" w:hAnsi="Aroania"/>
          <w:color w:val="202020"/>
          <w:sz w:val="12"/>
        </w:rPr>
        <w:t>si</w:t>
      </w:r>
      <w:r>
        <w:rPr>
          <w:rFonts w:ascii="Aroania" w:hAnsi="Aroania"/>
          <w:color w:val="202020"/>
          <w:spacing w:val="-10"/>
          <w:sz w:val="12"/>
        </w:rPr>
        <w:t xml:space="preserve"> </w:t>
      </w:r>
      <w:r>
        <w:rPr>
          <w:rFonts w:ascii="Aroania" w:hAnsi="Aroania"/>
          <w:color w:val="202020"/>
          <w:sz w:val="12"/>
        </w:rPr>
        <w:t>vous</w:t>
      </w:r>
      <w:r>
        <w:rPr>
          <w:rFonts w:ascii="Aroania" w:hAnsi="Aroania"/>
          <w:color w:val="202020"/>
          <w:spacing w:val="-10"/>
          <w:sz w:val="12"/>
        </w:rPr>
        <w:t xml:space="preserve"> </w:t>
      </w:r>
      <w:r>
        <w:rPr>
          <w:rFonts w:ascii="Aroania" w:hAnsi="Aroania"/>
          <w:color w:val="202020"/>
          <w:sz w:val="12"/>
        </w:rPr>
        <w:t>avez</w:t>
      </w:r>
      <w:r>
        <w:rPr>
          <w:rFonts w:ascii="Aroania" w:hAnsi="Aroania"/>
          <w:color w:val="202020"/>
          <w:spacing w:val="-10"/>
          <w:sz w:val="12"/>
        </w:rPr>
        <w:t xml:space="preserve"> </w:t>
      </w:r>
      <w:r>
        <w:rPr>
          <w:rFonts w:ascii="Aroania" w:hAnsi="Aroania"/>
          <w:color w:val="202020"/>
          <w:sz w:val="12"/>
        </w:rPr>
        <w:t>une</w:t>
      </w:r>
      <w:r>
        <w:rPr>
          <w:rFonts w:ascii="Aroania" w:hAnsi="Aroania"/>
          <w:color w:val="202020"/>
          <w:spacing w:val="-10"/>
          <w:sz w:val="12"/>
        </w:rPr>
        <w:t xml:space="preserve"> </w:t>
      </w:r>
      <w:r>
        <w:rPr>
          <w:rFonts w:ascii="Carlito" w:hAnsi="Carlito"/>
          <w:b/>
          <w:color w:val="202020"/>
          <w:sz w:val="12"/>
        </w:rPr>
        <w:t>entente</w:t>
      </w:r>
      <w:r>
        <w:rPr>
          <w:rFonts w:ascii="Carlito" w:hAnsi="Carlito"/>
          <w:b/>
          <w:color w:val="202020"/>
          <w:spacing w:val="-7"/>
          <w:sz w:val="12"/>
        </w:rPr>
        <w:t xml:space="preserve"> </w:t>
      </w:r>
      <w:r>
        <w:rPr>
          <w:rFonts w:ascii="Carlito" w:hAnsi="Carlito"/>
          <w:b/>
          <w:color w:val="202020"/>
          <w:sz w:val="12"/>
        </w:rPr>
        <w:t>ou</w:t>
      </w:r>
      <w:r>
        <w:rPr>
          <w:rFonts w:ascii="Carlito" w:hAnsi="Carlito"/>
          <w:b/>
          <w:color w:val="202020"/>
          <w:spacing w:val="-7"/>
          <w:sz w:val="12"/>
        </w:rPr>
        <w:t xml:space="preserve"> </w:t>
      </w:r>
      <w:r>
        <w:rPr>
          <w:rFonts w:ascii="Carlito" w:hAnsi="Carlito"/>
          <w:b/>
          <w:color w:val="202020"/>
          <w:sz w:val="12"/>
        </w:rPr>
        <w:t>convention</w:t>
      </w:r>
      <w:r>
        <w:rPr>
          <w:rFonts w:ascii="Carlito" w:hAnsi="Carlito"/>
          <w:b/>
          <w:color w:val="202020"/>
          <w:spacing w:val="-6"/>
          <w:sz w:val="12"/>
        </w:rPr>
        <w:t xml:space="preserve"> </w:t>
      </w:r>
      <w:r>
        <w:rPr>
          <w:rFonts w:ascii="Carlito" w:hAnsi="Carlito"/>
          <w:b/>
          <w:color w:val="202020"/>
          <w:sz w:val="12"/>
        </w:rPr>
        <w:t>avec</w:t>
      </w:r>
      <w:r>
        <w:rPr>
          <w:rFonts w:ascii="Carlito" w:hAnsi="Carlito"/>
          <w:b/>
          <w:color w:val="202020"/>
          <w:spacing w:val="-7"/>
          <w:sz w:val="12"/>
        </w:rPr>
        <w:t xml:space="preserve"> </w:t>
      </w:r>
      <w:r>
        <w:rPr>
          <w:rFonts w:ascii="Carlito" w:hAnsi="Carlito"/>
          <w:b/>
          <w:color w:val="202020"/>
          <w:sz w:val="12"/>
        </w:rPr>
        <w:t>PJCCI</w:t>
      </w:r>
      <w:r>
        <w:rPr>
          <w:rFonts w:ascii="Carlito" w:hAnsi="Carlito"/>
          <w:b/>
          <w:color w:val="202020"/>
          <w:spacing w:val="-7"/>
          <w:sz w:val="12"/>
        </w:rPr>
        <w:t xml:space="preserve"> </w:t>
      </w:r>
      <w:r>
        <w:rPr>
          <w:rFonts w:ascii="Aroania" w:hAnsi="Aroania"/>
          <w:color w:val="202020"/>
          <w:sz w:val="12"/>
        </w:rPr>
        <w:t>par</w:t>
      </w:r>
      <w:r>
        <w:rPr>
          <w:rFonts w:ascii="Aroania" w:hAnsi="Aroania"/>
          <w:color w:val="202020"/>
          <w:spacing w:val="-10"/>
          <w:sz w:val="12"/>
        </w:rPr>
        <w:t xml:space="preserve"> </w:t>
      </w:r>
      <w:r>
        <w:rPr>
          <w:rFonts w:ascii="Aroania" w:hAnsi="Aroania"/>
          <w:color w:val="202020"/>
          <w:sz w:val="12"/>
        </w:rPr>
        <w:t>rapport</w:t>
      </w:r>
      <w:r>
        <w:rPr>
          <w:rFonts w:ascii="Aroania" w:hAnsi="Aroania"/>
          <w:color w:val="202020"/>
          <w:spacing w:val="-10"/>
          <w:sz w:val="12"/>
        </w:rPr>
        <w:t xml:space="preserve"> </w:t>
      </w:r>
      <w:r>
        <w:rPr>
          <w:rFonts w:ascii="Aroania" w:hAnsi="Aroania"/>
          <w:color w:val="202020"/>
          <w:sz w:val="12"/>
        </w:rPr>
        <w:t>à</w:t>
      </w:r>
      <w:r>
        <w:rPr>
          <w:rFonts w:ascii="Aroania" w:hAnsi="Aroania"/>
          <w:color w:val="202020"/>
          <w:spacing w:val="-10"/>
          <w:sz w:val="12"/>
        </w:rPr>
        <w:t xml:space="preserve"> </w:t>
      </w:r>
      <w:r>
        <w:rPr>
          <w:rFonts w:ascii="Aroania" w:hAnsi="Aroania"/>
          <w:color w:val="202020"/>
          <w:sz w:val="12"/>
        </w:rPr>
        <w:t>l'utilisation</w:t>
      </w:r>
      <w:r>
        <w:rPr>
          <w:rFonts w:ascii="Aroania" w:hAnsi="Aroania"/>
          <w:color w:val="202020"/>
          <w:spacing w:val="-10"/>
          <w:sz w:val="12"/>
        </w:rPr>
        <w:t xml:space="preserve"> </w:t>
      </w:r>
      <w:r>
        <w:rPr>
          <w:rFonts w:ascii="Aroania" w:hAnsi="Aroania"/>
          <w:color w:val="202020"/>
          <w:sz w:val="12"/>
        </w:rPr>
        <w:t>de</w:t>
      </w:r>
      <w:r>
        <w:rPr>
          <w:rFonts w:ascii="Aroania" w:hAnsi="Aroania"/>
          <w:color w:val="202020"/>
          <w:spacing w:val="-9"/>
          <w:sz w:val="12"/>
        </w:rPr>
        <w:t xml:space="preserve"> </w:t>
      </w:r>
      <w:r>
        <w:rPr>
          <w:rFonts w:ascii="Aroania" w:hAnsi="Aroania"/>
          <w:color w:val="202020"/>
          <w:sz w:val="12"/>
        </w:rPr>
        <w:t>votre</w:t>
      </w:r>
      <w:r>
        <w:rPr>
          <w:rFonts w:ascii="Aroania" w:hAnsi="Aroania"/>
          <w:color w:val="202020"/>
          <w:spacing w:val="-10"/>
          <w:sz w:val="12"/>
        </w:rPr>
        <w:t xml:space="preserve"> </w:t>
      </w:r>
      <w:r>
        <w:rPr>
          <w:rFonts w:ascii="Aroania" w:hAnsi="Aroania"/>
          <w:color w:val="202020"/>
          <w:sz w:val="12"/>
        </w:rPr>
        <w:t>rapport</w:t>
      </w:r>
      <w:r>
        <w:rPr>
          <w:rFonts w:ascii="Aroania" w:hAnsi="Aroania"/>
          <w:color w:val="202020"/>
          <w:spacing w:val="-10"/>
          <w:sz w:val="12"/>
        </w:rPr>
        <w:t xml:space="preserve"> </w:t>
      </w:r>
      <w:r>
        <w:rPr>
          <w:rFonts w:ascii="Aroania" w:hAnsi="Aroania"/>
          <w:color w:val="202020"/>
          <w:sz w:val="12"/>
        </w:rPr>
        <w:t>de</w:t>
      </w:r>
      <w:r>
        <w:rPr>
          <w:rFonts w:ascii="Aroania" w:hAnsi="Aroania"/>
          <w:color w:val="202020"/>
          <w:spacing w:val="-10"/>
          <w:sz w:val="12"/>
        </w:rPr>
        <w:t xml:space="preserve"> </w:t>
      </w:r>
      <w:r>
        <w:rPr>
          <w:rFonts w:ascii="Aroania" w:hAnsi="Aroania"/>
          <w:color w:val="202020"/>
          <w:sz w:val="12"/>
        </w:rPr>
        <w:t>maîtrise,</w:t>
      </w:r>
      <w:r>
        <w:rPr>
          <w:rFonts w:ascii="Aroania" w:hAnsi="Aroania"/>
          <w:color w:val="202020"/>
          <w:spacing w:val="-10"/>
          <w:sz w:val="12"/>
        </w:rPr>
        <w:t xml:space="preserve"> </w:t>
      </w:r>
      <w:r>
        <w:rPr>
          <w:rFonts w:ascii="Aroania" w:hAnsi="Aroania"/>
          <w:color w:val="202020"/>
          <w:sz w:val="12"/>
        </w:rPr>
        <w:t>nous</w:t>
      </w:r>
      <w:r>
        <w:rPr>
          <w:rFonts w:ascii="Aroania" w:hAnsi="Aroania"/>
          <w:color w:val="202020"/>
          <w:spacing w:val="-10"/>
          <w:sz w:val="12"/>
        </w:rPr>
        <w:t xml:space="preserve"> </w:t>
      </w:r>
      <w:r>
        <w:rPr>
          <w:rFonts w:ascii="Aroania" w:hAnsi="Aroania"/>
          <w:color w:val="202020"/>
          <w:sz w:val="12"/>
        </w:rPr>
        <w:t>vous</w:t>
      </w:r>
      <w:r>
        <w:rPr>
          <w:rFonts w:ascii="Aroania" w:hAnsi="Aroania"/>
          <w:color w:val="202020"/>
          <w:spacing w:val="-10"/>
          <w:sz w:val="12"/>
        </w:rPr>
        <w:t xml:space="preserve"> </w:t>
      </w:r>
      <w:r>
        <w:rPr>
          <w:rFonts w:ascii="Aroania" w:hAnsi="Aroania"/>
          <w:color w:val="202020"/>
          <w:sz w:val="12"/>
        </w:rPr>
        <w:t>demanderons</w:t>
      </w:r>
      <w:r>
        <w:rPr>
          <w:rFonts w:ascii="Aroania" w:hAnsi="Aroania"/>
          <w:color w:val="202020"/>
          <w:spacing w:val="-10"/>
          <w:sz w:val="12"/>
        </w:rPr>
        <w:t xml:space="preserve"> </w:t>
      </w:r>
      <w:r>
        <w:rPr>
          <w:rFonts w:ascii="Aroania" w:hAnsi="Aroania"/>
          <w:color w:val="202020"/>
          <w:sz w:val="12"/>
        </w:rPr>
        <w:t>de</w:t>
      </w:r>
      <w:r>
        <w:rPr>
          <w:rFonts w:ascii="Aroania" w:hAnsi="Aroania"/>
          <w:color w:val="202020"/>
          <w:spacing w:val="-10"/>
          <w:sz w:val="12"/>
        </w:rPr>
        <w:t xml:space="preserve"> </w:t>
      </w:r>
      <w:r>
        <w:rPr>
          <w:rFonts w:ascii="Aroania" w:hAnsi="Aroania"/>
          <w:color w:val="202020"/>
          <w:sz w:val="12"/>
        </w:rPr>
        <w:t>nous</w:t>
      </w:r>
      <w:r>
        <w:rPr>
          <w:rFonts w:ascii="Aroania" w:hAnsi="Aroania"/>
          <w:color w:val="202020"/>
          <w:spacing w:val="-10"/>
          <w:sz w:val="12"/>
        </w:rPr>
        <w:t xml:space="preserve"> </w:t>
      </w:r>
      <w:r>
        <w:rPr>
          <w:rFonts w:ascii="Aroania" w:hAnsi="Aroania"/>
          <w:color w:val="202020"/>
          <w:sz w:val="12"/>
        </w:rPr>
        <w:t>la</w:t>
      </w:r>
      <w:r>
        <w:rPr>
          <w:rFonts w:ascii="Aroania" w:hAnsi="Aroania"/>
          <w:color w:val="202020"/>
          <w:spacing w:val="-10"/>
          <w:sz w:val="12"/>
        </w:rPr>
        <w:t xml:space="preserve"> </w:t>
      </w:r>
      <w:r>
        <w:rPr>
          <w:rFonts w:ascii="Aroania" w:hAnsi="Aroania"/>
          <w:color w:val="202020"/>
          <w:sz w:val="12"/>
        </w:rPr>
        <w:t>faire parvenir</w:t>
      </w:r>
      <w:r>
        <w:rPr>
          <w:rFonts w:ascii="Aroania" w:hAnsi="Aroania"/>
          <w:color w:val="202020"/>
          <w:spacing w:val="-5"/>
          <w:sz w:val="12"/>
        </w:rPr>
        <w:t xml:space="preserve"> </w:t>
      </w:r>
      <w:r>
        <w:rPr>
          <w:rFonts w:ascii="Aroania" w:hAnsi="Aroania"/>
          <w:color w:val="202020"/>
          <w:sz w:val="12"/>
        </w:rPr>
        <w:t>pour</w:t>
      </w:r>
      <w:r>
        <w:rPr>
          <w:rFonts w:ascii="Aroania" w:hAnsi="Aroania"/>
          <w:color w:val="202020"/>
          <w:spacing w:val="-4"/>
          <w:sz w:val="12"/>
        </w:rPr>
        <w:t xml:space="preserve"> </w:t>
      </w:r>
      <w:r>
        <w:rPr>
          <w:rFonts w:ascii="Aroania" w:hAnsi="Aroania"/>
          <w:color w:val="202020"/>
          <w:sz w:val="12"/>
        </w:rPr>
        <w:t>que</w:t>
      </w:r>
      <w:r>
        <w:rPr>
          <w:rFonts w:ascii="Aroania" w:hAnsi="Aroania"/>
          <w:color w:val="202020"/>
          <w:spacing w:val="-4"/>
          <w:sz w:val="12"/>
        </w:rPr>
        <w:t xml:space="preserve"> </w:t>
      </w:r>
      <w:r>
        <w:rPr>
          <w:rFonts w:ascii="Aroania" w:hAnsi="Aroania"/>
          <w:color w:val="202020"/>
          <w:sz w:val="12"/>
        </w:rPr>
        <w:t>nous</w:t>
      </w:r>
      <w:r>
        <w:rPr>
          <w:rFonts w:ascii="Aroania" w:hAnsi="Aroania"/>
          <w:color w:val="202020"/>
          <w:spacing w:val="-5"/>
          <w:sz w:val="12"/>
        </w:rPr>
        <w:t xml:space="preserve"> </w:t>
      </w:r>
      <w:r>
        <w:rPr>
          <w:rFonts w:ascii="Aroania" w:hAnsi="Aroania"/>
          <w:color w:val="202020"/>
          <w:sz w:val="12"/>
        </w:rPr>
        <w:t>puissions</w:t>
      </w:r>
      <w:r>
        <w:rPr>
          <w:rFonts w:ascii="Aroania" w:hAnsi="Aroania"/>
          <w:color w:val="202020"/>
          <w:spacing w:val="-4"/>
          <w:sz w:val="12"/>
        </w:rPr>
        <w:t xml:space="preserve"> </w:t>
      </w:r>
      <w:r>
        <w:rPr>
          <w:rFonts w:ascii="Aroania" w:hAnsi="Aroania"/>
          <w:color w:val="202020"/>
          <w:sz w:val="12"/>
        </w:rPr>
        <w:t>prendre</w:t>
      </w:r>
      <w:r>
        <w:rPr>
          <w:rFonts w:ascii="Aroania" w:hAnsi="Aroania"/>
          <w:color w:val="202020"/>
          <w:spacing w:val="-4"/>
          <w:sz w:val="12"/>
        </w:rPr>
        <w:t xml:space="preserve"> </w:t>
      </w:r>
      <w:r>
        <w:rPr>
          <w:rFonts w:ascii="Aroania" w:hAnsi="Aroania"/>
          <w:color w:val="202020"/>
          <w:sz w:val="12"/>
        </w:rPr>
        <w:t>connaissance</w:t>
      </w:r>
      <w:r>
        <w:rPr>
          <w:rFonts w:ascii="Aroania" w:hAnsi="Aroania"/>
          <w:color w:val="202020"/>
          <w:spacing w:val="-5"/>
          <w:sz w:val="12"/>
        </w:rPr>
        <w:t xml:space="preserve"> </w:t>
      </w:r>
      <w:r>
        <w:rPr>
          <w:rFonts w:ascii="Aroania" w:hAnsi="Aroania"/>
          <w:color w:val="202020"/>
          <w:sz w:val="12"/>
        </w:rPr>
        <w:t>de</w:t>
      </w:r>
      <w:r>
        <w:rPr>
          <w:rFonts w:ascii="Aroania" w:hAnsi="Aroania"/>
          <w:color w:val="202020"/>
          <w:spacing w:val="-4"/>
          <w:sz w:val="12"/>
        </w:rPr>
        <w:t xml:space="preserve"> </w:t>
      </w:r>
      <w:r>
        <w:rPr>
          <w:rFonts w:ascii="Aroania" w:hAnsi="Aroania"/>
          <w:color w:val="202020"/>
          <w:sz w:val="12"/>
        </w:rPr>
        <w:t>son</w:t>
      </w:r>
      <w:r>
        <w:rPr>
          <w:rFonts w:ascii="Aroania" w:hAnsi="Aroania"/>
          <w:color w:val="202020"/>
          <w:spacing w:val="-4"/>
          <w:sz w:val="12"/>
        </w:rPr>
        <w:t xml:space="preserve"> </w:t>
      </w:r>
      <w:r>
        <w:rPr>
          <w:rFonts w:ascii="Aroania" w:hAnsi="Aroania"/>
          <w:color w:val="202020"/>
          <w:sz w:val="12"/>
        </w:rPr>
        <w:t>contenu.</w:t>
      </w:r>
    </w:p>
    <w:p w14:paraId="769E6F15" w14:textId="77777777" w:rsidR="003F2FC5" w:rsidRDefault="003F2FC5">
      <w:pPr>
        <w:pStyle w:val="Corpsdetexte"/>
        <w:spacing w:before="5"/>
        <w:rPr>
          <w:rFonts w:ascii="Aroania"/>
          <w:sz w:val="10"/>
        </w:rPr>
      </w:pPr>
    </w:p>
    <w:p w14:paraId="37187DB4" w14:textId="77777777" w:rsidR="003F2FC5" w:rsidRDefault="00C0309D">
      <w:pPr>
        <w:spacing w:line="147" w:lineRule="exact"/>
        <w:ind w:left="816"/>
        <w:rPr>
          <w:rFonts w:ascii="Aroania" w:hAnsi="Aroania"/>
          <w:sz w:val="12"/>
        </w:rPr>
      </w:pPr>
      <w:r>
        <w:rPr>
          <w:color w:val="0000ED"/>
          <w:w w:val="99"/>
          <w:sz w:val="12"/>
          <w:u w:val="single" w:color="0000ED"/>
        </w:rPr>
        <w:t xml:space="preserve"> </w:t>
      </w:r>
      <w:hyperlink r:id="rId26">
        <w:r>
          <w:rPr>
            <w:rFonts w:ascii="Aroania" w:hAnsi="Aroania"/>
            <w:color w:val="0000ED"/>
            <w:sz w:val="12"/>
            <w:u w:val="single" w:color="0000ED"/>
          </w:rPr>
          <w:t>https://www.ﬂickr.com/photos/151964858@N02/albums</w:t>
        </w:r>
      </w:hyperlink>
    </w:p>
    <w:p w14:paraId="419B2CA5" w14:textId="77777777" w:rsidR="003F2FC5" w:rsidRDefault="00C0309D">
      <w:pPr>
        <w:spacing w:line="446" w:lineRule="auto"/>
        <w:ind w:left="816" w:right="6000"/>
        <w:rPr>
          <w:rFonts w:ascii="Aroania"/>
          <w:sz w:val="12"/>
        </w:rPr>
      </w:pPr>
      <w:r>
        <w:rPr>
          <w:color w:val="0000ED"/>
          <w:w w:val="99"/>
          <w:sz w:val="12"/>
          <w:u w:val="single" w:color="0000ED"/>
        </w:rPr>
        <w:t xml:space="preserve"> </w:t>
      </w:r>
      <w:r>
        <w:rPr>
          <w:rFonts w:ascii="Aroania"/>
          <w:color w:val="0000ED"/>
          <w:w w:val="95"/>
          <w:sz w:val="12"/>
          <w:u w:val="single" w:color="0000ED"/>
        </w:rPr>
        <w:t>https://</w:t>
      </w:r>
      <w:hyperlink r:id="rId27">
        <w:r>
          <w:rPr>
            <w:rFonts w:ascii="Aroania"/>
            <w:color w:val="0000ED"/>
            <w:w w:val="95"/>
            <w:sz w:val="12"/>
            <w:u w:val="single" w:color="0000ED"/>
          </w:rPr>
          <w:t>www.youtube.com/channel/UCD2cxmKiEP88LmZ21chTKHw</w:t>
        </w:r>
        <w:r>
          <w:rPr>
            <w:rFonts w:ascii="Aroania"/>
            <w:color w:val="202020"/>
            <w:w w:val="95"/>
            <w:sz w:val="12"/>
          </w:rPr>
          <w:t>?</w:t>
        </w:r>
      </w:hyperlink>
      <w:r>
        <w:rPr>
          <w:rFonts w:ascii="Aroania"/>
          <w:color w:val="202020"/>
          <w:w w:val="95"/>
          <w:sz w:val="12"/>
        </w:rPr>
        <w:t xml:space="preserve"> </w:t>
      </w:r>
      <w:r>
        <w:rPr>
          <w:rFonts w:ascii="Aroania"/>
          <w:color w:val="202020"/>
          <w:sz w:val="12"/>
        </w:rPr>
        <w:t>Cor</w:t>
      </w:r>
      <w:r>
        <w:rPr>
          <w:rFonts w:ascii="Aroania"/>
          <w:color w:val="202020"/>
          <w:sz w:val="12"/>
        </w:rPr>
        <w:t>dialement,</w:t>
      </w:r>
    </w:p>
    <w:p w14:paraId="790C9001" w14:textId="77777777" w:rsidR="003F2FC5" w:rsidRDefault="00C0309D">
      <w:pPr>
        <w:ind w:left="816"/>
        <w:rPr>
          <w:rFonts w:ascii="Aroania" w:hAnsi="Aroania"/>
          <w:sz w:val="12"/>
        </w:rPr>
      </w:pPr>
      <w:r>
        <w:rPr>
          <w:rFonts w:ascii="Aroania" w:hAnsi="Aroania"/>
          <w:color w:val="202020"/>
          <w:sz w:val="12"/>
        </w:rPr>
        <w:t>François Démontagne,</w:t>
      </w:r>
    </w:p>
    <w:p w14:paraId="71FD5CF0" w14:textId="77777777" w:rsidR="003F2FC5" w:rsidRDefault="003F2FC5">
      <w:pPr>
        <w:pStyle w:val="Corpsdetexte"/>
        <w:spacing w:before="11"/>
        <w:rPr>
          <w:rFonts w:ascii="Aroania"/>
          <w:sz w:val="9"/>
        </w:rPr>
      </w:pPr>
    </w:p>
    <w:p w14:paraId="1FE356A7" w14:textId="77777777" w:rsidR="003F2FC5" w:rsidRDefault="00C0309D">
      <w:pPr>
        <w:spacing w:before="1"/>
        <w:ind w:left="816"/>
        <w:rPr>
          <w:rFonts w:ascii="Aroania" w:hAnsi="Aroania"/>
          <w:sz w:val="12"/>
        </w:rPr>
      </w:pPr>
      <w:r>
        <w:rPr>
          <w:rFonts w:ascii="Aroania" w:hAnsi="Aroania"/>
          <w:color w:val="202020"/>
          <w:sz w:val="12"/>
        </w:rPr>
        <w:t>Président de l'association des piétons et cyclistes du pont Jacques-Cartier</w:t>
      </w:r>
    </w:p>
    <w:p w14:paraId="6F801B0F" w14:textId="77777777" w:rsidR="003F2FC5" w:rsidRDefault="003F2FC5">
      <w:pPr>
        <w:pStyle w:val="Corpsdetexte"/>
        <w:spacing w:before="4"/>
        <w:rPr>
          <w:rFonts w:ascii="Aroania"/>
          <w:sz w:val="10"/>
        </w:rPr>
      </w:pPr>
    </w:p>
    <w:p w14:paraId="209AF8DA" w14:textId="576B10F3" w:rsidR="003F2FC5" w:rsidRDefault="00A55916">
      <w:pPr>
        <w:ind w:left="816"/>
        <w:rPr>
          <w:rFonts w:ascii="Aroania" w:hAnsi="Aroania"/>
          <w:sz w:val="12"/>
        </w:rPr>
      </w:pPr>
      <w:r>
        <w:rPr>
          <w:noProof/>
        </w:rPr>
        <mc:AlternateContent>
          <mc:Choice Requires="wps">
            <w:drawing>
              <wp:anchor distT="0" distB="0" distL="114300" distR="114300" simplePos="0" relativeHeight="487331328" behindDoc="1" locked="0" layoutInCell="1" allowOverlap="1" wp14:anchorId="1313321D" wp14:editId="39ED15D3">
                <wp:simplePos x="0" y="0"/>
                <wp:positionH relativeFrom="page">
                  <wp:posOffset>2935605</wp:posOffset>
                </wp:positionH>
                <wp:positionV relativeFrom="paragraph">
                  <wp:posOffset>75565</wp:posOffset>
                </wp:positionV>
                <wp:extent cx="539115" cy="4445"/>
                <wp:effectExtent l="0" t="0" r="0" b="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4445"/>
                        </a:xfrm>
                        <a:prstGeom prst="rect">
                          <a:avLst/>
                        </a:prstGeom>
                        <a:solidFill>
                          <a:srgbClr val="0000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A7FA1" id="Rectangle 14" o:spid="_x0000_s1026" style="position:absolute;margin-left:231.15pt;margin-top:5.95pt;width:42.45pt;height:.3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" fillcolor="#0000ed" stroked="f">
                <w10:wrap anchorx="page"/>
              </v:rect>
            </w:pict>
          </mc:Fallback>
        </mc:AlternateContent>
      </w:r>
      <w:r w:rsidR="00C0309D">
        <w:rPr>
          <w:rFonts w:ascii="Aroania" w:hAnsi="Aroania"/>
          <w:color w:val="202020"/>
          <w:sz w:val="12"/>
        </w:rPr>
        <w:t>Le sam. 15 févr. 2020, à 13 h 32, Vincent Le Falher &lt;</w:t>
      </w:r>
      <w:hyperlink r:id="rId28">
        <w:r w:rsidR="00C0309D">
          <w:rPr>
            <w:rFonts w:ascii="Aroania" w:hAnsi="Aroania"/>
            <w:color w:val="0000ED"/>
            <w:sz w:val="12"/>
          </w:rPr>
          <w:t>Vincent.Le.Falher@</w:t>
        </w:r>
        <w:r w:rsidR="00C0309D">
          <w:rPr>
            <w:rFonts w:ascii="Aroania" w:hAnsi="Aroania"/>
            <w:color w:val="0000ED"/>
            <w:sz w:val="12"/>
            <w:u w:val="single" w:color="0000ED"/>
          </w:rPr>
          <w:t>usherbrooke.ca</w:t>
        </w:r>
      </w:hyperlink>
      <w:r w:rsidR="00C0309D">
        <w:rPr>
          <w:rFonts w:ascii="Aroania" w:hAnsi="Aroania"/>
          <w:color w:val="202020"/>
          <w:sz w:val="12"/>
        </w:rPr>
        <w:t>&gt; a écrit :</w:t>
      </w:r>
    </w:p>
    <w:p w14:paraId="744973F9" w14:textId="4A4332E2" w:rsidR="003F2FC5" w:rsidRDefault="00A55916">
      <w:pPr>
        <w:pStyle w:val="Corpsdetexte"/>
        <w:ind w:left="860"/>
        <w:rPr>
          <w:rFonts w:ascii="Aroania"/>
          <w:sz w:val="20"/>
        </w:rPr>
      </w:pPr>
      <w:r>
        <w:rPr>
          <w:rFonts w:ascii="Aroania"/>
          <w:noProof/>
          <w:sz w:val="20"/>
        </w:rPr>
        <mc:AlternateContent>
          <mc:Choice Requires="wpg">
            <w:drawing>
              <wp:inline distT="0" distB="0" distL="0" distR="0" wp14:anchorId="62762B98" wp14:editId="2B49D37D">
                <wp:extent cx="4971415" cy="690880"/>
                <wp:effectExtent l="3175" t="0" r="6985" b="4445"/>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1415" cy="690880"/>
                          <a:chOff x="0" y="0"/>
                          <a:chExt cx="7829" cy="1088"/>
                        </a:xfrm>
                      </wpg:grpSpPr>
                      <wps:wsp>
                        <wps:cNvPr id="10" name="Rectangle 13"/>
                        <wps:cNvSpPr>
                          <a:spLocks noChangeArrowheads="1"/>
                        </wps:cNvSpPr>
                        <wps:spPr bwMode="auto">
                          <a:xfrm>
                            <a:off x="0" y="0"/>
                            <a:ext cx="8" cy="1088"/>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59" y="201"/>
                            <a:ext cx="7769" cy="8"/>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59" y="201"/>
                            <a:ext cx="7769" cy="15"/>
                          </a:xfrm>
                          <a:custGeom>
                            <a:avLst/>
                            <a:gdLst>
                              <a:gd name="T0" fmla="+- 0 7829 60"/>
                              <a:gd name="T1" fmla="*/ T0 w 7769"/>
                              <a:gd name="T2" fmla="+- 0 201 201"/>
                              <a:gd name="T3" fmla="*/ 201 h 15"/>
                              <a:gd name="T4" fmla="+- 0 7821 60"/>
                              <a:gd name="T5" fmla="*/ T4 w 7769"/>
                              <a:gd name="T6" fmla="+- 0 209 201"/>
                              <a:gd name="T7" fmla="*/ 209 h 15"/>
                              <a:gd name="T8" fmla="+- 0 60 60"/>
                              <a:gd name="T9" fmla="*/ T8 w 7769"/>
                              <a:gd name="T10" fmla="+- 0 209 201"/>
                              <a:gd name="T11" fmla="*/ 209 h 15"/>
                              <a:gd name="T12" fmla="+- 0 60 60"/>
                              <a:gd name="T13" fmla="*/ T12 w 7769"/>
                              <a:gd name="T14" fmla="+- 0 216 201"/>
                              <a:gd name="T15" fmla="*/ 216 h 15"/>
                              <a:gd name="T16" fmla="+- 0 7821 60"/>
                              <a:gd name="T17" fmla="*/ T16 w 7769"/>
                              <a:gd name="T18" fmla="+- 0 216 201"/>
                              <a:gd name="T19" fmla="*/ 216 h 15"/>
                              <a:gd name="T20" fmla="+- 0 7829 60"/>
                              <a:gd name="T21" fmla="*/ T20 w 7769"/>
                              <a:gd name="T22" fmla="+- 0 216 201"/>
                              <a:gd name="T23" fmla="*/ 216 h 15"/>
                              <a:gd name="T24" fmla="+- 0 7829 60"/>
                              <a:gd name="T25" fmla="*/ T24 w 7769"/>
                              <a:gd name="T26" fmla="+- 0 209 201"/>
                              <a:gd name="T27" fmla="*/ 209 h 15"/>
                              <a:gd name="T28" fmla="+- 0 7829 60"/>
                              <a:gd name="T29" fmla="*/ T28 w 7769"/>
                              <a:gd name="T30" fmla="+- 0 201 201"/>
                              <a:gd name="T31" fmla="*/ 201 h 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769" h="15">
                                <a:moveTo>
                                  <a:pt x="7769" y="0"/>
                                </a:moveTo>
                                <a:lnTo>
                                  <a:pt x="7761" y="8"/>
                                </a:lnTo>
                                <a:lnTo>
                                  <a:pt x="0" y="8"/>
                                </a:lnTo>
                                <a:lnTo>
                                  <a:pt x="0" y="15"/>
                                </a:lnTo>
                                <a:lnTo>
                                  <a:pt x="7761" y="15"/>
                                </a:lnTo>
                                <a:lnTo>
                                  <a:pt x="7769" y="15"/>
                                </a:lnTo>
                                <a:lnTo>
                                  <a:pt x="7769" y="8"/>
                                </a:lnTo>
                                <a:lnTo>
                                  <a:pt x="7769"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59" y="201"/>
                            <a:ext cx="8" cy="15"/>
                          </a:xfrm>
                          <a:custGeom>
                            <a:avLst/>
                            <a:gdLst>
                              <a:gd name="T0" fmla="+- 0 60 60"/>
                              <a:gd name="T1" fmla="*/ T0 w 8"/>
                              <a:gd name="T2" fmla="+- 0 216 201"/>
                              <a:gd name="T3" fmla="*/ 216 h 15"/>
                              <a:gd name="T4" fmla="+- 0 60 60"/>
                              <a:gd name="T5" fmla="*/ T4 w 8"/>
                              <a:gd name="T6" fmla="+- 0 201 201"/>
                              <a:gd name="T7" fmla="*/ 201 h 15"/>
                              <a:gd name="T8" fmla="+- 0 67 60"/>
                              <a:gd name="T9" fmla="*/ T8 w 8"/>
                              <a:gd name="T10" fmla="+- 0 201 201"/>
                              <a:gd name="T11" fmla="*/ 201 h 15"/>
                              <a:gd name="T12" fmla="+- 0 67 60"/>
                              <a:gd name="T13" fmla="*/ T12 w 8"/>
                              <a:gd name="T14" fmla="+- 0 209 201"/>
                              <a:gd name="T15" fmla="*/ 209 h 15"/>
                              <a:gd name="T16" fmla="+- 0 60 60"/>
                              <a:gd name="T17" fmla="*/ T16 w 8"/>
                              <a:gd name="T18" fmla="+- 0 216 201"/>
                              <a:gd name="T19" fmla="*/ 216 h 15"/>
                            </a:gdLst>
                            <a:ahLst/>
                            <a:cxnLst>
                              <a:cxn ang="0">
                                <a:pos x="T1" y="T3"/>
                              </a:cxn>
                              <a:cxn ang="0">
                                <a:pos x="T5" y="T7"/>
                              </a:cxn>
                              <a:cxn ang="0">
                                <a:pos x="T9" y="T11"/>
                              </a:cxn>
                              <a:cxn ang="0">
                                <a:pos x="T13" y="T15"/>
                              </a:cxn>
                              <a:cxn ang="0">
                                <a:pos x="T17" y="T19"/>
                              </a:cxn>
                            </a:cxnLst>
                            <a:rect l="0" t="0" r="r" b="b"/>
                            <a:pathLst>
                              <a:path w="8" h="15">
                                <a:moveTo>
                                  <a:pt x="0" y="15"/>
                                </a:moveTo>
                                <a:lnTo>
                                  <a:pt x="0" y="0"/>
                                </a:lnTo>
                                <a:lnTo>
                                  <a:pt x="7" y="0"/>
                                </a:lnTo>
                                <a:lnTo>
                                  <a:pt x="7" y="8"/>
                                </a:lnTo>
                                <a:lnTo>
                                  <a:pt x="0" y="15"/>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9"/>
                        <wps:cNvSpPr>
                          <a:spLocks/>
                        </wps:cNvSpPr>
                        <wps:spPr bwMode="auto">
                          <a:xfrm>
                            <a:off x="2008" y="424"/>
                            <a:ext cx="1020" cy="8"/>
                          </a:xfrm>
                          <a:custGeom>
                            <a:avLst/>
                            <a:gdLst>
                              <a:gd name="T0" fmla="+- 0 2058 2008"/>
                              <a:gd name="T1" fmla="*/ T0 w 1020"/>
                              <a:gd name="T2" fmla="+- 0 425 425"/>
                              <a:gd name="T3" fmla="*/ 425 h 8"/>
                              <a:gd name="T4" fmla="+- 0 2008 2008"/>
                              <a:gd name="T5" fmla="*/ T4 w 1020"/>
                              <a:gd name="T6" fmla="+- 0 425 425"/>
                              <a:gd name="T7" fmla="*/ 425 h 8"/>
                              <a:gd name="T8" fmla="+- 0 2008 2008"/>
                              <a:gd name="T9" fmla="*/ T8 w 1020"/>
                              <a:gd name="T10" fmla="+- 0 432 425"/>
                              <a:gd name="T11" fmla="*/ 432 h 8"/>
                              <a:gd name="T12" fmla="+- 0 2058 2008"/>
                              <a:gd name="T13" fmla="*/ T12 w 1020"/>
                              <a:gd name="T14" fmla="+- 0 432 425"/>
                              <a:gd name="T15" fmla="*/ 432 h 8"/>
                              <a:gd name="T16" fmla="+- 0 2058 2008"/>
                              <a:gd name="T17" fmla="*/ T16 w 1020"/>
                              <a:gd name="T18" fmla="+- 0 425 425"/>
                              <a:gd name="T19" fmla="*/ 425 h 8"/>
                              <a:gd name="T20" fmla="+- 0 3028 2008"/>
                              <a:gd name="T21" fmla="*/ T20 w 1020"/>
                              <a:gd name="T22" fmla="+- 0 425 425"/>
                              <a:gd name="T23" fmla="*/ 425 h 8"/>
                              <a:gd name="T24" fmla="+- 0 2628 2008"/>
                              <a:gd name="T25" fmla="*/ T24 w 1020"/>
                              <a:gd name="T26" fmla="+- 0 425 425"/>
                              <a:gd name="T27" fmla="*/ 425 h 8"/>
                              <a:gd name="T28" fmla="+- 0 2549 2008"/>
                              <a:gd name="T29" fmla="*/ T28 w 1020"/>
                              <a:gd name="T30" fmla="+- 0 425 425"/>
                              <a:gd name="T31" fmla="*/ 425 h 8"/>
                              <a:gd name="T32" fmla="+- 0 2428 2008"/>
                              <a:gd name="T33" fmla="*/ T32 w 1020"/>
                              <a:gd name="T34" fmla="+- 0 425 425"/>
                              <a:gd name="T35" fmla="*/ 425 h 8"/>
                              <a:gd name="T36" fmla="+- 0 2220 2008"/>
                              <a:gd name="T37" fmla="*/ T36 w 1020"/>
                              <a:gd name="T38" fmla="+- 0 425 425"/>
                              <a:gd name="T39" fmla="*/ 425 h 8"/>
                              <a:gd name="T40" fmla="+- 0 2089 2008"/>
                              <a:gd name="T41" fmla="*/ T40 w 1020"/>
                              <a:gd name="T42" fmla="+- 0 425 425"/>
                              <a:gd name="T43" fmla="*/ 425 h 8"/>
                              <a:gd name="T44" fmla="+- 0 2089 2008"/>
                              <a:gd name="T45" fmla="*/ T44 w 1020"/>
                              <a:gd name="T46" fmla="+- 0 432 425"/>
                              <a:gd name="T47" fmla="*/ 432 h 8"/>
                              <a:gd name="T48" fmla="+- 0 2220 2008"/>
                              <a:gd name="T49" fmla="*/ T48 w 1020"/>
                              <a:gd name="T50" fmla="+- 0 432 425"/>
                              <a:gd name="T51" fmla="*/ 432 h 8"/>
                              <a:gd name="T52" fmla="+- 0 2428 2008"/>
                              <a:gd name="T53" fmla="*/ T52 w 1020"/>
                              <a:gd name="T54" fmla="+- 0 432 425"/>
                              <a:gd name="T55" fmla="*/ 432 h 8"/>
                              <a:gd name="T56" fmla="+- 0 2549 2008"/>
                              <a:gd name="T57" fmla="*/ T56 w 1020"/>
                              <a:gd name="T58" fmla="+- 0 432 425"/>
                              <a:gd name="T59" fmla="*/ 432 h 8"/>
                              <a:gd name="T60" fmla="+- 0 2628 2008"/>
                              <a:gd name="T61" fmla="*/ T60 w 1020"/>
                              <a:gd name="T62" fmla="+- 0 432 425"/>
                              <a:gd name="T63" fmla="*/ 432 h 8"/>
                              <a:gd name="T64" fmla="+- 0 3028 2008"/>
                              <a:gd name="T65" fmla="*/ T64 w 1020"/>
                              <a:gd name="T66" fmla="+- 0 432 425"/>
                              <a:gd name="T67" fmla="*/ 432 h 8"/>
                              <a:gd name="T68" fmla="+- 0 3028 2008"/>
                              <a:gd name="T69" fmla="*/ T68 w 1020"/>
                              <a:gd name="T70" fmla="+- 0 425 425"/>
                              <a:gd name="T71" fmla="*/ 425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20" h="8">
                                <a:moveTo>
                                  <a:pt x="50" y="0"/>
                                </a:moveTo>
                                <a:lnTo>
                                  <a:pt x="0" y="0"/>
                                </a:lnTo>
                                <a:lnTo>
                                  <a:pt x="0" y="7"/>
                                </a:lnTo>
                                <a:lnTo>
                                  <a:pt x="50" y="7"/>
                                </a:lnTo>
                                <a:lnTo>
                                  <a:pt x="50" y="0"/>
                                </a:lnTo>
                                <a:close/>
                                <a:moveTo>
                                  <a:pt x="1020" y="0"/>
                                </a:moveTo>
                                <a:lnTo>
                                  <a:pt x="620" y="0"/>
                                </a:lnTo>
                                <a:lnTo>
                                  <a:pt x="541" y="0"/>
                                </a:lnTo>
                                <a:lnTo>
                                  <a:pt x="420" y="0"/>
                                </a:lnTo>
                                <a:lnTo>
                                  <a:pt x="212" y="0"/>
                                </a:lnTo>
                                <a:lnTo>
                                  <a:pt x="81" y="0"/>
                                </a:lnTo>
                                <a:lnTo>
                                  <a:pt x="81" y="7"/>
                                </a:lnTo>
                                <a:lnTo>
                                  <a:pt x="212" y="7"/>
                                </a:lnTo>
                                <a:lnTo>
                                  <a:pt x="420" y="7"/>
                                </a:lnTo>
                                <a:lnTo>
                                  <a:pt x="541" y="7"/>
                                </a:lnTo>
                                <a:lnTo>
                                  <a:pt x="620" y="7"/>
                                </a:lnTo>
                                <a:lnTo>
                                  <a:pt x="1020" y="7"/>
                                </a:lnTo>
                                <a:lnTo>
                                  <a:pt x="1020" y="0"/>
                                </a:lnTo>
                                <a:close/>
                              </a:path>
                            </a:pathLst>
                          </a:custGeom>
                          <a:solidFill>
                            <a:srgbClr val="0000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8"/>
                        <wps:cNvSpPr txBox="1">
                          <a:spLocks noChangeArrowheads="1"/>
                        </wps:cNvSpPr>
                        <wps:spPr bwMode="auto">
                          <a:xfrm>
                            <a:off x="0" y="0"/>
                            <a:ext cx="7829" cy="1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6206F" w14:textId="77777777" w:rsidR="003F2FC5" w:rsidRDefault="00C0309D">
                              <w:pPr>
                                <w:ind w:left="62"/>
                                <w:jc w:val="both"/>
                                <w:rPr>
                                  <w:rFonts w:ascii="Aroania" w:hAnsi="Aroania"/>
                                  <w:sz w:val="12"/>
                                </w:rPr>
                              </w:pPr>
                              <w:r>
                                <w:rPr>
                                  <w:rFonts w:ascii="Aroania" w:hAnsi="Aroania"/>
                                  <w:sz w:val="12"/>
                                </w:rPr>
                                <w:t>Bonjour M. Démontagne. Merci pour votre intérêt. Je vais tenter de vous contacter Mardi sur l'heure du déjeuner. À Mardi. Vincent.</w:t>
                              </w:r>
                            </w:p>
                            <w:p w14:paraId="6A66F679" w14:textId="77777777" w:rsidR="003F2FC5" w:rsidRDefault="003F2FC5">
                              <w:pPr>
                                <w:spacing w:before="8"/>
                                <w:rPr>
                                  <w:rFonts w:ascii="Aroania"/>
                                  <w:sz w:val="12"/>
                                </w:rPr>
                              </w:pPr>
                            </w:p>
                            <w:p w14:paraId="0B0A69FC" w14:textId="77777777" w:rsidR="003F2FC5" w:rsidRDefault="00C0309D">
                              <w:pPr>
                                <w:spacing w:line="142" w:lineRule="exact"/>
                                <w:ind w:left="62"/>
                                <w:jc w:val="both"/>
                                <w:rPr>
                                  <w:rFonts w:ascii="Aroania" w:hAnsi="Aroania"/>
                                  <w:sz w:val="11"/>
                                </w:rPr>
                              </w:pPr>
                              <w:r>
                                <w:rPr>
                                  <w:rFonts w:ascii="Carlito" w:hAnsi="Carlito"/>
                                  <w:b/>
                                  <w:sz w:val="11"/>
                                </w:rPr>
                                <w:t xml:space="preserve">De : </w:t>
                              </w:r>
                              <w:r>
                                <w:rPr>
                                  <w:rFonts w:ascii="Aroania" w:hAnsi="Aroania"/>
                                  <w:sz w:val="11"/>
                                </w:rPr>
                                <w:t>Piétons-cy</w:t>
                              </w:r>
                              <w:r>
                                <w:rPr>
                                  <w:rFonts w:ascii="Aroania" w:hAnsi="Aroania"/>
                                  <w:sz w:val="11"/>
                                </w:rPr>
                                <w:t>clistes pont Jacques-Cartier &lt;</w:t>
                              </w:r>
                              <w:hyperlink r:id="rId29">
                                <w:r>
                                  <w:rPr>
                                    <w:rFonts w:ascii="Aroania" w:hAnsi="Aroania"/>
                                    <w:color w:val="0000ED"/>
                                    <w:sz w:val="11"/>
                                  </w:rPr>
                                  <w:t>apc.pontjc@gmail.com</w:t>
                                </w:r>
                              </w:hyperlink>
                              <w:r>
                                <w:rPr>
                                  <w:rFonts w:ascii="Aroania" w:hAnsi="Aroania"/>
                                  <w:sz w:val="11"/>
                                </w:rPr>
                                <w:t>&gt;</w:t>
                              </w:r>
                            </w:p>
                            <w:p w14:paraId="29909CD9" w14:textId="77777777" w:rsidR="003F2FC5" w:rsidRDefault="00C0309D">
                              <w:pPr>
                                <w:spacing w:line="142" w:lineRule="exact"/>
                                <w:ind w:left="62"/>
                                <w:jc w:val="both"/>
                                <w:rPr>
                                  <w:rFonts w:ascii="Aroania" w:hAnsi="Aroania"/>
                                  <w:sz w:val="11"/>
                                </w:rPr>
                              </w:pPr>
                              <w:r>
                                <w:rPr>
                                  <w:rFonts w:ascii="Carlito" w:hAnsi="Carlito"/>
                                  <w:b/>
                                  <w:sz w:val="11"/>
                                </w:rPr>
                                <w:t xml:space="preserve">Envoyé : </w:t>
                              </w:r>
                              <w:r>
                                <w:rPr>
                                  <w:rFonts w:ascii="Aroania" w:hAnsi="Aroania"/>
                                  <w:sz w:val="11"/>
                                </w:rPr>
                                <w:t>12 février 2020 16:02</w:t>
                              </w:r>
                            </w:p>
                            <w:p w14:paraId="2BDE026E" w14:textId="77777777" w:rsidR="003F2FC5" w:rsidRDefault="00C0309D">
                              <w:pPr>
                                <w:ind w:left="62" w:right="5140"/>
                                <w:jc w:val="both"/>
                                <w:rPr>
                                  <w:rFonts w:ascii="Aroania" w:hAnsi="Aroania"/>
                                  <w:sz w:val="11"/>
                                </w:rPr>
                              </w:pPr>
                              <w:r>
                                <w:rPr>
                                  <w:rFonts w:ascii="Carlito" w:hAnsi="Carlito"/>
                                  <w:b/>
                                  <w:w w:val="95"/>
                                  <w:sz w:val="11"/>
                                </w:rPr>
                                <w:t xml:space="preserve">À : </w:t>
                              </w:r>
                              <w:r>
                                <w:rPr>
                                  <w:rFonts w:ascii="Aroania" w:hAnsi="Aroania"/>
                                  <w:w w:val="95"/>
                                  <w:sz w:val="11"/>
                                </w:rPr>
                                <w:t>Vincent Le Falher &lt;</w:t>
                              </w:r>
                              <w:hyperlink r:id="rId30">
                                <w:r>
                                  <w:rPr>
                                    <w:rFonts w:ascii="Aroania" w:hAnsi="Aroania"/>
                                    <w:w w:val="95"/>
                                    <w:sz w:val="11"/>
                                  </w:rPr>
                                  <w:t>Vincent.Le.Falher@USherbrooke.ca</w:t>
                                </w:r>
                              </w:hyperlink>
                              <w:r>
                                <w:rPr>
                                  <w:rFonts w:ascii="Aroania" w:hAnsi="Aroania"/>
                                  <w:w w:val="95"/>
                                  <w:sz w:val="11"/>
                                </w:rPr>
                                <w:t xml:space="preserve">&gt; </w:t>
                              </w:r>
                              <w:r>
                                <w:rPr>
                                  <w:rFonts w:ascii="Carlito" w:hAnsi="Carlito"/>
                                  <w:b/>
                                  <w:w w:val="95"/>
                                  <w:sz w:val="11"/>
                                </w:rPr>
                                <w:t xml:space="preserve">Cc : </w:t>
                              </w:r>
                              <w:r>
                                <w:rPr>
                                  <w:rFonts w:ascii="Aroania" w:hAnsi="Aroania"/>
                                  <w:w w:val="95"/>
                                  <w:sz w:val="11"/>
                                </w:rPr>
                                <w:t>Micka</w:t>
                              </w:r>
                              <w:r>
                                <w:rPr>
                                  <w:rFonts w:ascii="Aroania" w:hAnsi="Aroania"/>
                                  <w:w w:val="95"/>
                                  <w:sz w:val="11"/>
                                </w:rPr>
                                <w:t>ël Germain &lt;</w:t>
                              </w:r>
                              <w:hyperlink r:id="rId31">
                                <w:r>
                                  <w:rPr>
                                    <w:rFonts w:ascii="Aroania" w:hAnsi="Aroania"/>
                                    <w:w w:val="95"/>
                                    <w:sz w:val="11"/>
                                  </w:rPr>
                                  <w:t>Mickael.Germain@USherbrooke.ca</w:t>
                                </w:r>
                              </w:hyperlink>
                              <w:r>
                                <w:rPr>
                                  <w:rFonts w:ascii="Aroania" w:hAnsi="Aroania"/>
                                  <w:w w:val="95"/>
                                  <w:sz w:val="11"/>
                                </w:rPr>
                                <w:t xml:space="preserve">&gt; </w:t>
                              </w:r>
                              <w:r>
                                <w:rPr>
                                  <w:rFonts w:ascii="Carlito" w:hAnsi="Carlito"/>
                                  <w:b/>
                                  <w:sz w:val="11"/>
                                </w:rPr>
                                <w:t xml:space="preserve">Objet : </w:t>
                              </w:r>
                              <w:r>
                                <w:rPr>
                                  <w:rFonts w:ascii="Aroania" w:hAnsi="Aroania"/>
                                  <w:sz w:val="11"/>
                                </w:rPr>
                                <w:t>Re: Bonjour !</w:t>
                              </w:r>
                            </w:p>
                          </w:txbxContent>
                        </wps:txbx>
                        <wps:bodyPr rot="0" vert="horz" wrap="square" lIns="0" tIns="0" rIns="0" bIns="0" anchor="t" anchorCtr="0" upright="1">
                          <a:noAutofit/>
                        </wps:bodyPr>
                      </wps:wsp>
                    </wpg:wgp>
                  </a:graphicData>
                </a:graphic>
              </wp:inline>
            </w:drawing>
          </mc:Choice>
          <mc:Fallback>
            <w:pict>
              <v:group w14:anchorId="62762B98" id="Group 7" o:spid="_x0000_s1030" style="width:391.45pt;height:54.4pt;mso-position-horizontal-relative:char;mso-position-vertical-relative:line" coordsize="7829,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">
                <v:rect id="Rectangle 13" o:spid="_x0000_s1031" style="position:absolute;width:8;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" fillcolor="#ccc" stroked="f"/>
                <v:rect id="Rectangle 12" o:spid="_x0000_s1032" style="position:absolute;left:59;top:201;width:7769;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" fillcolor="#999" stroked="f"/>
                <v:shape id="Freeform 11" o:spid="_x0000_s1033" style="position:absolute;left:59;top:201;width:7769;height:15;visibility:visible;mso-wrap-style:square;v-text-anchor:top" coordsize="77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" path="m7769,r-8,8l,8r,7l7761,15r8,l7769,8r,-8xe" fillcolor="#ededed" stroked="f">
                  <v:path arrowok="t" o:connecttype="custom" o:connectlocs="7769,201;7761,209;0,209;0,216;7761,216;7769,216;7769,209;7769,201" o:connectangles="0,0,0,0,0,0,0,0"/>
                </v:shape>
                <v:shape id="Freeform 10" o:spid="_x0000_s1034" style="position:absolute;left:59;top:201;width:8;height:15;visibility:visible;mso-wrap-style:square;v-text-anchor:top"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" path="m,15l,,7,r,8l,15xe" fillcolor="#999" stroked="f">
                  <v:path arrowok="t" o:connecttype="custom" o:connectlocs="0,216;0,201;7,201;7,209;0,216" o:connectangles="0,0,0,0,0"/>
                </v:shape>
                <v:shape id="AutoShape 9" o:spid="_x0000_s1035" style="position:absolute;left:2008;top:424;width:1020;height:8;visibility:visible;mso-wrap-style:square;v-text-anchor:top" coordsize="1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" path="m50,l,,,7r50,l50,xm1020,l620,,541,,420,,212,,81,r,7l212,7r208,l541,7r79,l1020,7r,-7xe" fillcolor="#0000ed" stroked="f">
                  <v:path arrowok="t" o:connecttype="custom" o:connectlocs="50,425;0,425;0,432;50,432;50,425;1020,425;620,425;541,425;420,425;212,425;81,425;81,432;212,432;420,432;541,432;620,432;1020,432;1020,425" o:connectangles="0,0,0,0,0,0,0,0,0,0,0,0,0,0,0,0,0,0"/>
                </v:shape>
                <v:shape id="Text Box 8" o:spid="_x0000_s1036" type="#_x0000_t202" style="position:absolute;width:7829;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096206F" w14:textId="77777777" w:rsidR="003F2FC5" w:rsidRDefault="00C0309D">
                        <w:pPr>
                          <w:ind w:left="62"/>
                          <w:jc w:val="both"/>
                          <w:rPr>
                            <w:rFonts w:ascii="Aroania" w:hAnsi="Aroania"/>
                            <w:sz w:val="12"/>
                          </w:rPr>
                        </w:pPr>
                        <w:r>
                          <w:rPr>
                            <w:rFonts w:ascii="Aroania" w:hAnsi="Aroania"/>
                            <w:sz w:val="12"/>
                          </w:rPr>
                          <w:t>Bonjour M. Démontagne. Merci pour votre intérêt. Je vais tenter de vous contacter Mardi sur l'heure du déjeuner. À Mardi. Vincent.</w:t>
                        </w:r>
                      </w:p>
                      <w:p w14:paraId="6A66F679" w14:textId="77777777" w:rsidR="003F2FC5" w:rsidRDefault="003F2FC5">
                        <w:pPr>
                          <w:spacing w:before="8"/>
                          <w:rPr>
                            <w:rFonts w:ascii="Aroania"/>
                            <w:sz w:val="12"/>
                          </w:rPr>
                        </w:pPr>
                      </w:p>
                      <w:p w14:paraId="0B0A69FC" w14:textId="77777777" w:rsidR="003F2FC5" w:rsidRDefault="00C0309D">
                        <w:pPr>
                          <w:spacing w:line="142" w:lineRule="exact"/>
                          <w:ind w:left="62"/>
                          <w:jc w:val="both"/>
                          <w:rPr>
                            <w:rFonts w:ascii="Aroania" w:hAnsi="Aroania"/>
                            <w:sz w:val="11"/>
                          </w:rPr>
                        </w:pPr>
                        <w:r>
                          <w:rPr>
                            <w:rFonts w:ascii="Carlito" w:hAnsi="Carlito"/>
                            <w:b/>
                            <w:sz w:val="11"/>
                          </w:rPr>
                          <w:t xml:space="preserve">De : </w:t>
                        </w:r>
                        <w:r>
                          <w:rPr>
                            <w:rFonts w:ascii="Aroania" w:hAnsi="Aroania"/>
                            <w:sz w:val="11"/>
                          </w:rPr>
                          <w:t>Piétons-cy</w:t>
                        </w:r>
                        <w:r>
                          <w:rPr>
                            <w:rFonts w:ascii="Aroania" w:hAnsi="Aroania"/>
                            <w:sz w:val="11"/>
                          </w:rPr>
                          <w:t>clistes pont Jacques-Cartier &lt;</w:t>
                        </w:r>
                        <w:hyperlink r:id="rId32">
                          <w:r>
                            <w:rPr>
                              <w:rFonts w:ascii="Aroania" w:hAnsi="Aroania"/>
                              <w:color w:val="0000ED"/>
                              <w:sz w:val="11"/>
                            </w:rPr>
                            <w:t>apc.pontjc@gmail.com</w:t>
                          </w:r>
                        </w:hyperlink>
                        <w:r>
                          <w:rPr>
                            <w:rFonts w:ascii="Aroania" w:hAnsi="Aroania"/>
                            <w:sz w:val="11"/>
                          </w:rPr>
                          <w:t>&gt;</w:t>
                        </w:r>
                      </w:p>
                      <w:p w14:paraId="29909CD9" w14:textId="77777777" w:rsidR="003F2FC5" w:rsidRDefault="00C0309D">
                        <w:pPr>
                          <w:spacing w:line="142" w:lineRule="exact"/>
                          <w:ind w:left="62"/>
                          <w:jc w:val="both"/>
                          <w:rPr>
                            <w:rFonts w:ascii="Aroania" w:hAnsi="Aroania"/>
                            <w:sz w:val="11"/>
                          </w:rPr>
                        </w:pPr>
                        <w:r>
                          <w:rPr>
                            <w:rFonts w:ascii="Carlito" w:hAnsi="Carlito"/>
                            <w:b/>
                            <w:sz w:val="11"/>
                          </w:rPr>
                          <w:t xml:space="preserve">Envoyé : </w:t>
                        </w:r>
                        <w:r>
                          <w:rPr>
                            <w:rFonts w:ascii="Aroania" w:hAnsi="Aroania"/>
                            <w:sz w:val="11"/>
                          </w:rPr>
                          <w:t>12 février 2020 16:02</w:t>
                        </w:r>
                      </w:p>
                      <w:p w14:paraId="2BDE026E" w14:textId="77777777" w:rsidR="003F2FC5" w:rsidRDefault="00C0309D">
                        <w:pPr>
                          <w:ind w:left="62" w:right="5140"/>
                          <w:jc w:val="both"/>
                          <w:rPr>
                            <w:rFonts w:ascii="Aroania" w:hAnsi="Aroania"/>
                            <w:sz w:val="11"/>
                          </w:rPr>
                        </w:pPr>
                        <w:r>
                          <w:rPr>
                            <w:rFonts w:ascii="Carlito" w:hAnsi="Carlito"/>
                            <w:b/>
                            <w:w w:val="95"/>
                            <w:sz w:val="11"/>
                          </w:rPr>
                          <w:t xml:space="preserve">À : </w:t>
                        </w:r>
                        <w:r>
                          <w:rPr>
                            <w:rFonts w:ascii="Aroania" w:hAnsi="Aroania"/>
                            <w:w w:val="95"/>
                            <w:sz w:val="11"/>
                          </w:rPr>
                          <w:t>Vincent Le Falher &lt;</w:t>
                        </w:r>
                        <w:hyperlink r:id="rId33">
                          <w:r>
                            <w:rPr>
                              <w:rFonts w:ascii="Aroania" w:hAnsi="Aroania"/>
                              <w:w w:val="95"/>
                              <w:sz w:val="11"/>
                            </w:rPr>
                            <w:t>Vincent.Le.Falher@USherbrooke.ca</w:t>
                          </w:r>
                        </w:hyperlink>
                        <w:r>
                          <w:rPr>
                            <w:rFonts w:ascii="Aroania" w:hAnsi="Aroania"/>
                            <w:w w:val="95"/>
                            <w:sz w:val="11"/>
                          </w:rPr>
                          <w:t xml:space="preserve">&gt; </w:t>
                        </w:r>
                        <w:r>
                          <w:rPr>
                            <w:rFonts w:ascii="Carlito" w:hAnsi="Carlito"/>
                            <w:b/>
                            <w:w w:val="95"/>
                            <w:sz w:val="11"/>
                          </w:rPr>
                          <w:t xml:space="preserve">Cc : </w:t>
                        </w:r>
                        <w:r>
                          <w:rPr>
                            <w:rFonts w:ascii="Aroania" w:hAnsi="Aroania"/>
                            <w:w w:val="95"/>
                            <w:sz w:val="11"/>
                          </w:rPr>
                          <w:t>Micka</w:t>
                        </w:r>
                        <w:r>
                          <w:rPr>
                            <w:rFonts w:ascii="Aroania" w:hAnsi="Aroania"/>
                            <w:w w:val="95"/>
                            <w:sz w:val="11"/>
                          </w:rPr>
                          <w:t>ël Germain &lt;</w:t>
                        </w:r>
                        <w:hyperlink r:id="rId34">
                          <w:r>
                            <w:rPr>
                              <w:rFonts w:ascii="Aroania" w:hAnsi="Aroania"/>
                              <w:w w:val="95"/>
                              <w:sz w:val="11"/>
                            </w:rPr>
                            <w:t>Mickael.Germain@USherbrooke.ca</w:t>
                          </w:r>
                        </w:hyperlink>
                        <w:r>
                          <w:rPr>
                            <w:rFonts w:ascii="Aroania" w:hAnsi="Aroania"/>
                            <w:w w:val="95"/>
                            <w:sz w:val="11"/>
                          </w:rPr>
                          <w:t xml:space="preserve">&gt; </w:t>
                        </w:r>
                        <w:r>
                          <w:rPr>
                            <w:rFonts w:ascii="Carlito" w:hAnsi="Carlito"/>
                            <w:b/>
                            <w:sz w:val="11"/>
                          </w:rPr>
                          <w:t xml:space="preserve">Objet : </w:t>
                        </w:r>
                        <w:r>
                          <w:rPr>
                            <w:rFonts w:ascii="Aroania" w:hAnsi="Aroania"/>
                            <w:sz w:val="11"/>
                          </w:rPr>
                          <w:t>Re: Bonjour !</w:t>
                        </w:r>
                      </w:p>
                    </w:txbxContent>
                  </v:textbox>
                </v:shape>
                <w10:anchorlock/>
              </v:group>
            </w:pict>
          </mc:Fallback>
        </mc:AlternateContent>
      </w:r>
    </w:p>
    <w:p w14:paraId="40F2FAD0" w14:textId="77777777" w:rsidR="003F2FC5" w:rsidRDefault="00C0309D">
      <w:pPr>
        <w:spacing w:before="25"/>
        <w:ind w:left="523"/>
        <w:rPr>
          <w:rFonts w:ascii="Arial"/>
          <w:sz w:val="12"/>
        </w:rPr>
      </w:pPr>
      <w:r>
        <w:rPr>
          <w:rFonts w:ascii="Arial"/>
          <w:sz w:val="12"/>
        </w:rPr>
        <w:t>https://outlook.office.com/mail/search/id/AAQkAGRkMzY2ZjNlLTJjZTMtNGI2My1hNTc2LTQ0ZjIxMzExNzYxMAAQAGWvRXbRHIROhn9Ro85udEw%3D 1/2</w:t>
      </w:r>
    </w:p>
    <w:p w14:paraId="448CD202" w14:textId="77777777" w:rsidR="003F2FC5" w:rsidRDefault="003F2FC5">
      <w:pPr>
        <w:rPr>
          <w:rFonts w:ascii="Arial"/>
          <w:sz w:val="12"/>
        </w:rPr>
        <w:sectPr w:rsidR="003F2FC5">
          <w:pgSz w:w="12240" w:h="15840"/>
          <w:pgMar w:top="1500" w:right="80" w:bottom="1060" w:left="1320" w:header="0" w:footer="863" w:gutter="0"/>
          <w:cols w:space="720"/>
        </w:sectPr>
      </w:pPr>
    </w:p>
    <w:p w14:paraId="69616566" w14:textId="77777777" w:rsidR="003F2FC5" w:rsidRDefault="003F2FC5">
      <w:pPr>
        <w:pStyle w:val="Corpsdetexte"/>
        <w:spacing w:before="2"/>
        <w:rPr>
          <w:rFonts w:ascii="Arial"/>
          <w:sz w:val="14"/>
        </w:rPr>
      </w:pPr>
    </w:p>
    <w:p w14:paraId="587BEF9E" w14:textId="77777777" w:rsidR="003F2FC5" w:rsidRDefault="00C0309D">
      <w:pPr>
        <w:tabs>
          <w:tab w:val="left" w:pos="4292"/>
        </w:tabs>
        <w:ind w:left="523"/>
        <w:rPr>
          <w:rFonts w:ascii="Arial"/>
          <w:sz w:val="12"/>
        </w:rPr>
      </w:pPr>
      <w:r>
        <w:rPr>
          <w:rFonts w:ascii="Arial"/>
          <w:sz w:val="12"/>
        </w:rPr>
        <w:t>7/31/2020</w:t>
      </w:r>
      <w:r>
        <w:rPr>
          <w:rFonts w:ascii="Arial"/>
          <w:sz w:val="12"/>
        </w:rPr>
        <w:tab/>
        <w:t>Courriel - Vincent Le Falher -</w:t>
      </w:r>
      <w:r>
        <w:rPr>
          <w:rFonts w:ascii="Arial"/>
          <w:spacing w:val="1"/>
          <w:sz w:val="12"/>
        </w:rPr>
        <w:t xml:space="preserve"> </w:t>
      </w:r>
      <w:r>
        <w:rPr>
          <w:rFonts w:ascii="Arial"/>
          <w:sz w:val="12"/>
        </w:rPr>
        <w:t>Outlook</w:t>
      </w:r>
    </w:p>
    <w:p w14:paraId="25A45A04" w14:textId="77777777" w:rsidR="003F2FC5" w:rsidRDefault="003F2FC5">
      <w:pPr>
        <w:pStyle w:val="Corpsdetexte"/>
        <w:spacing w:before="7"/>
        <w:rPr>
          <w:rFonts w:ascii="Arial"/>
          <w:sz w:val="12"/>
        </w:rPr>
      </w:pPr>
    </w:p>
    <w:p w14:paraId="2D1E0839" w14:textId="1090974C" w:rsidR="003F2FC5" w:rsidRDefault="00A55916">
      <w:pPr>
        <w:spacing w:before="79"/>
        <w:ind w:left="923"/>
        <w:rPr>
          <w:rFonts w:ascii="Aroania"/>
          <w:sz w:val="12"/>
        </w:rPr>
      </w:pPr>
      <w:r>
        <w:rPr>
          <w:noProof/>
        </w:rPr>
        <mc:AlternateContent>
          <mc:Choice Requires="wps">
            <w:drawing>
              <wp:anchor distT="0" distB="0" distL="114300" distR="114300" simplePos="0" relativeHeight="15734784" behindDoc="0" locked="0" layoutInCell="1" allowOverlap="1" wp14:anchorId="6586AD6D" wp14:editId="5A412761">
                <wp:simplePos x="0" y="0"/>
                <wp:positionH relativeFrom="page">
                  <wp:posOffset>1384935</wp:posOffset>
                </wp:positionH>
                <wp:positionV relativeFrom="paragraph">
                  <wp:posOffset>-40005</wp:posOffset>
                </wp:positionV>
                <wp:extent cx="4445" cy="4370705"/>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437070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DD447" id="Rectangle 6" o:spid="_x0000_s1026" style="position:absolute;margin-left:109.05pt;margin-top:-3.15pt;width:.35pt;height:344.1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" fillcolor="#ccc" stroked="f">
                <w10:wrap anchorx="page"/>
              </v:rect>
            </w:pict>
          </mc:Fallback>
        </mc:AlternateContent>
      </w:r>
      <w:r w:rsidR="00C0309D">
        <w:rPr>
          <w:rFonts w:ascii="Aroania"/>
          <w:color w:val="202020"/>
          <w:sz w:val="12"/>
        </w:rPr>
        <w:t>Bonjour M. Le Falher,</w:t>
      </w:r>
    </w:p>
    <w:p w14:paraId="742E3218" w14:textId="77777777" w:rsidR="003F2FC5" w:rsidRDefault="003F2FC5">
      <w:pPr>
        <w:pStyle w:val="Corpsdetexte"/>
        <w:spacing w:before="4"/>
        <w:rPr>
          <w:rFonts w:ascii="Aroania"/>
          <w:sz w:val="10"/>
        </w:rPr>
      </w:pPr>
    </w:p>
    <w:p w14:paraId="2B44B62F" w14:textId="77777777" w:rsidR="003F2FC5" w:rsidRDefault="00C0309D">
      <w:pPr>
        <w:spacing w:line="446" w:lineRule="auto"/>
        <w:ind w:left="923" w:right="3982"/>
        <w:rPr>
          <w:rFonts w:ascii="Aroania" w:hAnsi="Aroania"/>
          <w:sz w:val="12"/>
        </w:rPr>
      </w:pPr>
      <w:r>
        <w:rPr>
          <w:rFonts w:ascii="Aroania" w:hAnsi="Aroania"/>
          <w:color w:val="202020"/>
          <w:sz w:val="12"/>
        </w:rPr>
        <w:t>Nous</w:t>
      </w:r>
      <w:r>
        <w:rPr>
          <w:rFonts w:ascii="Aroania" w:hAnsi="Aroania"/>
          <w:color w:val="202020"/>
          <w:spacing w:val="-10"/>
          <w:sz w:val="12"/>
        </w:rPr>
        <w:t xml:space="preserve"> </w:t>
      </w:r>
      <w:r>
        <w:rPr>
          <w:rFonts w:ascii="Aroania" w:hAnsi="Aroania"/>
          <w:color w:val="202020"/>
          <w:sz w:val="12"/>
        </w:rPr>
        <w:t>disposons</w:t>
      </w:r>
      <w:r>
        <w:rPr>
          <w:rFonts w:ascii="Aroania" w:hAnsi="Aroania"/>
          <w:color w:val="202020"/>
          <w:spacing w:val="-9"/>
          <w:sz w:val="12"/>
        </w:rPr>
        <w:t xml:space="preserve"> </w:t>
      </w:r>
      <w:r>
        <w:rPr>
          <w:rFonts w:ascii="Aroania" w:hAnsi="Aroania"/>
          <w:color w:val="202020"/>
          <w:sz w:val="12"/>
        </w:rPr>
        <w:t>eﬀectivement</w:t>
      </w:r>
      <w:r>
        <w:rPr>
          <w:rFonts w:ascii="Aroania" w:hAnsi="Aroania"/>
          <w:color w:val="202020"/>
          <w:spacing w:val="-9"/>
          <w:sz w:val="12"/>
        </w:rPr>
        <w:t xml:space="preserve"> </w:t>
      </w:r>
      <w:r>
        <w:rPr>
          <w:rFonts w:ascii="Aroania" w:hAnsi="Aroania"/>
          <w:color w:val="202020"/>
          <w:sz w:val="12"/>
        </w:rPr>
        <w:t>d'un</w:t>
      </w:r>
      <w:r>
        <w:rPr>
          <w:rFonts w:ascii="Aroania" w:hAnsi="Aroania"/>
          <w:color w:val="202020"/>
          <w:spacing w:val="-10"/>
          <w:sz w:val="12"/>
        </w:rPr>
        <w:t xml:space="preserve"> </w:t>
      </w:r>
      <w:r>
        <w:rPr>
          <w:rFonts w:ascii="Aroania" w:hAnsi="Aroania"/>
          <w:color w:val="202020"/>
          <w:sz w:val="12"/>
        </w:rPr>
        <w:t>certain</w:t>
      </w:r>
      <w:r>
        <w:rPr>
          <w:rFonts w:ascii="Aroania" w:hAnsi="Aroania"/>
          <w:color w:val="202020"/>
          <w:spacing w:val="-9"/>
          <w:sz w:val="12"/>
        </w:rPr>
        <w:t xml:space="preserve"> </w:t>
      </w:r>
      <w:r>
        <w:rPr>
          <w:rFonts w:ascii="Aroania" w:hAnsi="Aroania"/>
          <w:color w:val="202020"/>
          <w:sz w:val="12"/>
        </w:rPr>
        <w:t>nombre</w:t>
      </w:r>
      <w:r>
        <w:rPr>
          <w:rFonts w:ascii="Aroania" w:hAnsi="Aroania"/>
          <w:color w:val="202020"/>
          <w:spacing w:val="-9"/>
          <w:sz w:val="12"/>
        </w:rPr>
        <w:t xml:space="preserve"> </w:t>
      </w:r>
      <w:r>
        <w:rPr>
          <w:rFonts w:ascii="Aroania" w:hAnsi="Aroania"/>
          <w:color w:val="202020"/>
          <w:sz w:val="12"/>
        </w:rPr>
        <w:t>de</w:t>
      </w:r>
      <w:r>
        <w:rPr>
          <w:rFonts w:ascii="Aroania" w:hAnsi="Aroania"/>
          <w:color w:val="202020"/>
          <w:spacing w:val="-10"/>
          <w:sz w:val="12"/>
        </w:rPr>
        <w:t xml:space="preserve"> </w:t>
      </w:r>
      <w:r>
        <w:rPr>
          <w:rFonts w:ascii="Aroania" w:hAnsi="Aroania"/>
          <w:color w:val="202020"/>
          <w:sz w:val="12"/>
        </w:rPr>
        <w:t>photos</w:t>
      </w:r>
      <w:r>
        <w:rPr>
          <w:rFonts w:ascii="Aroania" w:hAnsi="Aroania"/>
          <w:color w:val="202020"/>
          <w:spacing w:val="-9"/>
          <w:sz w:val="12"/>
        </w:rPr>
        <w:t xml:space="preserve"> </w:t>
      </w:r>
      <w:r>
        <w:rPr>
          <w:rFonts w:ascii="Aroania" w:hAnsi="Aroania"/>
          <w:color w:val="202020"/>
          <w:sz w:val="12"/>
        </w:rPr>
        <w:t>et</w:t>
      </w:r>
      <w:r>
        <w:rPr>
          <w:rFonts w:ascii="Aroania" w:hAnsi="Aroania"/>
          <w:color w:val="202020"/>
          <w:spacing w:val="-10"/>
          <w:sz w:val="12"/>
        </w:rPr>
        <w:t xml:space="preserve"> </w:t>
      </w:r>
      <w:r>
        <w:rPr>
          <w:rFonts w:ascii="Aroania" w:hAnsi="Aroania"/>
          <w:color w:val="202020"/>
          <w:sz w:val="12"/>
        </w:rPr>
        <w:t>vidéos</w:t>
      </w:r>
      <w:r>
        <w:rPr>
          <w:rFonts w:ascii="Aroania" w:hAnsi="Aroania"/>
          <w:color w:val="202020"/>
          <w:spacing w:val="-9"/>
          <w:sz w:val="12"/>
        </w:rPr>
        <w:t xml:space="preserve"> </w:t>
      </w:r>
      <w:r>
        <w:rPr>
          <w:rFonts w:ascii="Aroania" w:hAnsi="Aroania"/>
          <w:color w:val="202020"/>
          <w:sz w:val="12"/>
        </w:rPr>
        <w:t>de</w:t>
      </w:r>
      <w:r>
        <w:rPr>
          <w:rFonts w:ascii="Aroania" w:hAnsi="Aroania"/>
          <w:color w:val="202020"/>
          <w:spacing w:val="-9"/>
          <w:sz w:val="12"/>
        </w:rPr>
        <w:t xml:space="preserve"> </w:t>
      </w:r>
      <w:r>
        <w:rPr>
          <w:rFonts w:ascii="Aroania" w:hAnsi="Aroania"/>
          <w:color w:val="202020"/>
          <w:sz w:val="12"/>
        </w:rPr>
        <w:t>la</w:t>
      </w:r>
      <w:r>
        <w:rPr>
          <w:rFonts w:ascii="Aroania" w:hAnsi="Aroania"/>
          <w:color w:val="202020"/>
          <w:spacing w:val="-10"/>
          <w:sz w:val="12"/>
        </w:rPr>
        <w:t xml:space="preserve"> </w:t>
      </w:r>
      <w:r>
        <w:rPr>
          <w:rFonts w:ascii="Aroania" w:hAnsi="Aroania"/>
          <w:color w:val="202020"/>
          <w:sz w:val="12"/>
        </w:rPr>
        <w:t>piste</w:t>
      </w:r>
      <w:r>
        <w:rPr>
          <w:rFonts w:ascii="Aroania" w:hAnsi="Aroania"/>
          <w:color w:val="202020"/>
          <w:spacing w:val="-9"/>
          <w:sz w:val="12"/>
        </w:rPr>
        <w:t xml:space="preserve"> </w:t>
      </w:r>
      <w:r>
        <w:rPr>
          <w:rFonts w:ascii="Aroania" w:hAnsi="Aroania"/>
          <w:color w:val="202020"/>
          <w:sz w:val="12"/>
        </w:rPr>
        <w:t>dans</w:t>
      </w:r>
      <w:r>
        <w:rPr>
          <w:rFonts w:ascii="Aroania" w:hAnsi="Aroania"/>
          <w:color w:val="202020"/>
          <w:spacing w:val="-9"/>
          <w:sz w:val="12"/>
        </w:rPr>
        <w:t xml:space="preserve"> </w:t>
      </w:r>
      <w:r>
        <w:rPr>
          <w:rFonts w:ascii="Aroania" w:hAnsi="Aroania"/>
          <w:color w:val="202020"/>
          <w:sz w:val="12"/>
        </w:rPr>
        <w:t>diﬀérentes</w:t>
      </w:r>
      <w:r>
        <w:rPr>
          <w:rFonts w:ascii="Aroania" w:hAnsi="Aroania"/>
          <w:color w:val="202020"/>
          <w:spacing w:val="-10"/>
          <w:sz w:val="12"/>
        </w:rPr>
        <w:t xml:space="preserve"> </w:t>
      </w:r>
      <w:r>
        <w:rPr>
          <w:rFonts w:ascii="Aroania" w:hAnsi="Aroania"/>
          <w:color w:val="202020"/>
          <w:sz w:val="12"/>
        </w:rPr>
        <w:t>conditions</w:t>
      </w:r>
      <w:r>
        <w:rPr>
          <w:rFonts w:ascii="Aroania" w:hAnsi="Aroania"/>
          <w:color w:val="202020"/>
          <w:spacing w:val="-9"/>
          <w:sz w:val="12"/>
        </w:rPr>
        <w:t xml:space="preserve"> </w:t>
      </w:r>
      <w:r>
        <w:rPr>
          <w:rFonts w:ascii="Aroania" w:hAnsi="Aroania"/>
          <w:color w:val="202020"/>
          <w:sz w:val="12"/>
        </w:rPr>
        <w:t>d'utilisation. Je</w:t>
      </w:r>
      <w:r>
        <w:rPr>
          <w:rFonts w:ascii="Aroania" w:hAnsi="Aroania"/>
          <w:color w:val="202020"/>
          <w:spacing w:val="-8"/>
          <w:sz w:val="12"/>
        </w:rPr>
        <w:t xml:space="preserve"> </w:t>
      </w:r>
      <w:r>
        <w:rPr>
          <w:rFonts w:ascii="Aroania" w:hAnsi="Aroania"/>
          <w:color w:val="202020"/>
          <w:sz w:val="12"/>
        </w:rPr>
        <w:t>vous</w:t>
      </w:r>
      <w:r>
        <w:rPr>
          <w:rFonts w:ascii="Aroania" w:hAnsi="Aroania"/>
          <w:color w:val="202020"/>
          <w:spacing w:val="-8"/>
          <w:sz w:val="12"/>
        </w:rPr>
        <w:t xml:space="preserve"> </w:t>
      </w:r>
      <w:r>
        <w:rPr>
          <w:rFonts w:ascii="Aroania" w:hAnsi="Aroania"/>
          <w:color w:val="202020"/>
          <w:sz w:val="12"/>
        </w:rPr>
        <w:t>propose</w:t>
      </w:r>
      <w:r>
        <w:rPr>
          <w:rFonts w:ascii="Aroania" w:hAnsi="Aroania"/>
          <w:color w:val="202020"/>
          <w:spacing w:val="-8"/>
          <w:sz w:val="12"/>
        </w:rPr>
        <w:t xml:space="preserve"> </w:t>
      </w:r>
      <w:r>
        <w:rPr>
          <w:rFonts w:ascii="Aroania" w:hAnsi="Aroania"/>
          <w:color w:val="202020"/>
          <w:sz w:val="12"/>
        </w:rPr>
        <w:t>de</w:t>
      </w:r>
      <w:r>
        <w:rPr>
          <w:rFonts w:ascii="Aroania" w:hAnsi="Aroania"/>
          <w:color w:val="202020"/>
          <w:spacing w:val="-8"/>
          <w:sz w:val="12"/>
        </w:rPr>
        <w:t xml:space="preserve"> </w:t>
      </w:r>
      <w:r>
        <w:rPr>
          <w:rFonts w:ascii="Aroania" w:hAnsi="Aroania"/>
          <w:color w:val="202020"/>
          <w:sz w:val="12"/>
        </w:rPr>
        <w:t>me</w:t>
      </w:r>
      <w:r>
        <w:rPr>
          <w:rFonts w:ascii="Aroania" w:hAnsi="Aroania"/>
          <w:color w:val="202020"/>
          <w:spacing w:val="-8"/>
          <w:sz w:val="12"/>
        </w:rPr>
        <w:t xml:space="preserve"> </w:t>
      </w:r>
      <w:r>
        <w:rPr>
          <w:rFonts w:ascii="Aroania" w:hAnsi="Aroania"/>
          <w:color w:val="202020"/>
          <w:sz w:val="12"/>
        </w:rPr>
        <w:t>contacter</w:t>
      </w:r>
      <w:r>
        <w:rPr>
          <w:rFonts w:ascii="Aroania" w:hAnsi="Aroania"/>
          <w:color w:val="202020"/>
          <w:spacing w:val="-8"/>
          <w:sz w:val="12"/>
        </w:rPr>
        <w:t xml:space="preserve"> </w:t>
      </w:r>
      <w:r>
        <w:rPr>
          <w:rFonts w:ascii="Aroania" w:hAnsi="Aroania"/>
          <w:color w:val="202020"/>
          <w:sz w:val="12"/>
        </w:rPr>
        <w:t>en</w:t>
      </w:r>
      <w:r>
        <w:rPr>
          <w:rFonts w:ascii="Aroania" w:hAnsi="Aroania"/>
          <w:color w:val="202020"/>
          <w:spacing w:val="-8"/>
          <w:sz w:val="12"/>
        </w:rPr>
        <w:t xml:space="preserve"> </w:t>
      </w:r>
      <w:r>
        <w:rPr>
          <w:rFonts w:ascii="Aroania" w:hAnsi="Aroania"/>
          <w:color w:val="202020"/>
          <w:sz w:val="12"/>
        </w:rPr>
        <w:t>soirée</w:t>
      </w:r>
      <w:r>
        <w:rPr>
          <w:rFonts w:ascii="Aroania" w:hAnsi="Aroania"/>
          <w:color w:val="202020"/>
          <w:spacing w:val="-8"/>
          <w:sz w:val="12"/>
        </w:rPr>
        <w:t xml:space="preserve"> </w:t>
      </w:r>
      <w:r>
        <w:rPr>
          <w:rFonts w:ascii="Aroania" w:hAnsi="Aroania"/>
          <w:color w:val="202020"/>
          <w:sz w:val="12"/>
        </w:rPr>
        <w:t>ou</w:t>
      </w:r>
      <w:r>
        <w:rPr>
          <w:rFonts w:ascii="Aroania" w:hAnsi="Aroania"/>
          <w:color w:val="202020"/>
          <w:spacing w:val="-8"/>
          <w:sz w:val="12"/>
        </w:rPr>
        <w:t xml:space="preserve"> </w:t>
      </w:r>
      <w:r>
        <w:rPr>
          <w:rFonts w:ascii="Aroania" w:hAnsi="Aroania"/>
          <w:color w:val="202020"/>
          <w:sz w:val="12"/>
        </w:rPr>
        <w:t>entre</w:t>
      </w:r>
      <w:r>
        <w:rPr>
          <w:rFonts w:ascii="Aroania" w:hAnsi="Aroania"/>
          <w:color w:val="202020"/>
          <w:spacing w:val="-8"/>
          <w:sz w:val="12"/>
        </w:rPr>
        <w:t xml:space="preserve"> </w:t>
      </w:r>
      <w:r>
        <w:rPr>
          <w:rFonts w:ascii="Aroania" w:hAnsi="Aroania"/>
          <w:color w:val="202020"/>
          <w:sz w:val="12"/>
        </w:rPr>
        <w:t>12</w:t>
      </w:r>
      <w:r>
        <w:rPr>
          <w:rFonts w:ascii="Aroania" w:hAnsi="Aroania"/>
          <w:color w:val="202020"/>
          <w:spacing w:val="-7"/>
          <w:sz w:val="12"/>
        </w:rPr>
        <w:t xml:space="preserve"> </w:t>
      </w:r>
      <w:r>
        <w:rPr>
          <w:rFonts w:ascii="Aroania" w:hAnsi="Aroania"/>
          <w:color w:val="202020"/>
          <w:sz w:val="12"/>
        </w:rPr>
        <w:t>h</w:t>
      </w:r>
      <w:r>
        <w:rPr>
          <w:rFonts w:ascii="Aroania" w:hAnsi="Aroania"/>
          <w:color w:val="202020"/>
          <w:spacing w:val="-8"/>
          <w:sz w:val="12"/>
        </w:rPr>
        <w:t xml:space="preserve"> </w:t>
      </w:r>
      <w:r>
        <w:rPr>
          <w:rFonts w:ascii="Aroania" w:hAnsi="Aroania"/>
          <w:color w:val="202020"/>
          <w:sz w:val="12"/>
        </w:rPr>
        <w:t>et</w:t>
      </w:r>
      <w:r>
        <w:rPr>
          <w:rFonts w:ascii="Aroania" w:hAnsi="Aroania"/>
          <w:color w:val="202020"/>
          <w:spacing w:val="-8"/>
          <w:sz w:val="12"/>
        </w:rPr>
        <w:t xml:space="preserve"> </w:t>
      </w:r>
      <w:r>
        <w:rPr>
          <w:rFonts w:ascii="Aroania" w:hAnsi="Aroania"/>
          <w:color w:val="202020"/>
          <w:sz w:val="12"/>
        </w:rPr>
        <w:t>13</w:t>
      </w:r>
      <w:r>
        <w:rPr>
          <w:rFonts w:ascii="Aroania" w:hAnsi="Aroania"/>
          <w:color w:val="202020"/>
          <w:spacing w:val="-8"/>
          <w:sz w:val="12"/>
        </w:rPr>
        <w:t xml:space="preserve"> </w:t>
      </w:r>
      <w:r>
        <w:rPr>
          <w:rFonts w:ascii="Aroania" w:hAnsi="Aroania"/>
          <w:color w:val="202020"/>
          <w:sz w:val="12"/>
        </w:rPr>
        <w:t>h</w:t>
      </w:r>
      <w:r>
        <w:rPr>
          <w:rFonts w:ascii="Aroania" w:hAnsi="Aroania"/>
          <w:color w:val="202020"/>
          <w:spacing w:val="-8"/>
          <w:sz w:val="12"/>
        </w:rPr>
        <w:t xml:space="preserve"> </w:t>
      </w:r>
      <w:r>
        <w:rPr>
          <w:rFonts w:ascii="Aroania" w:hAnsi="Aroania"/>
          <w:color w:val="202020"/>
          <w:sz w:val="12"/>
        </w:rPr>
        <w:t>au</w:t>
      </w:r>
      <w:r>
        <w:rPr>
          <w:rFonts w:ascii="Aroania" w:hAnsi="Aroania"/>
          <w:color w:val="202020"/>
          <w:spacing w:val="-8"/>
          <w:sz w:val="12"/>
        </w:rPr>
        <w:t xml:space="preserve"> </w:t>
      </w:r>
      <w:r>
        <w:rPr>
          <w:rFonts w:ascii="Aroania" w:hAnsi="Aroania"/>
          <w:color w:val="202020"/>
          <w:sz w:val="12"/>
        </w:rPr>
        <w:t>514-927-6366</w:t>
      </w:r>
      <w:r>
        <w:rPr>
          <w:rFonts w:ascii="Aroania" w:hAnsi="Aroania"/>
          <w:color w:val="202020"/>
          <w:spacing w:val="-8"/>
          <w:sz w:val="12"/>
        </w:rPr>
        <w:t xml:space="preserve"> </w:t>
      </w:r>
      <w:r>
        <w:rPr>
          <w:rFonts w:ascii="Aroania" w:hAnsi="Aroania"/>
          <w:color w:val="202020"/>
          <w:sz w:val="12"/>
        </w:rPr>
        <w:t>pour</w:t>
      </w:r>
      <w:r>
        <w:rPr>
          <w:rFonts w:ascii="Aroania" w:hAnsi="Aroania"/>
          <w:color w:val="202020"/>
          <w:spacing w:val="-8"/>
          <w:sz w:val="12"/>
        </w:rPr>
        <w:t xml:space="preserve"> </w:t>
      </w:r>
      <w:r>
        <w:rPr>
          <w:rFonts w:ascii="Aroania" w:hAnsi="Aroania"/>
          <w:color w:val="202020"/>
          <w:sz w:val="12"/>
        </w:rPr>
        <w:t>discuter</w:t>
      </w:r>
      <w:r>
        <w:rPr>
          <w:rFonts w:ascii="Aroania" w:hAnsi="Aroania"/>
          <w:color w:val="202020"/>
          <w:spacing w:val="-8"/>
          <w:sz w:val="12"/>
        </w:rPr>
        <w:t xml:space="preserve"> </w:t>
      </w:r>
      <w:r>
        <w:rPr>
          <w:rFonts w:ascii="Aroania" w:hAnsi="Aroania"/>
          <w:color w:val="202020"/>
          <w:sz w:val="12"/>
        </w:rPr>
        <w:t>de</w:t>
      </w:r>
      <w:r>
        <w:rPr>
          <w:rFonts w:ascii="Aroania" w:hAnsi="Aroania"/>
          <w:color w:val="202020"/>
          <w:spacing w:val="-8"/>
          <w:sz w:val="12"/>
        </w:rPr>
        <w:t xml:space="preserve"> </w:t>
      </w:r>
      <w:r>
        <w:rPr>
          <w:rFonts w:ascii="Aroania" w:hAnsi="Aroania"/>
          <w:color w:val="202020"/>
          <w:sz w:val="12"/>
        </w:rPr>
        <w:t>votre</w:t>
      </w:r>
      <w:r>
        <w:rPr>
          <w:rFonts w:ascii="Aroania" w:hAnsi="Aroania"/>
          <w:color w:val="202020"/>
          <w:spacing w:val="-7"/>
          <w:sz w:val="12"/>
        </w:rPr>
        <w:t xml:space="preserve"> </w:t>
      </w:r>
      <w:r>
        <w:rPr>
          <w:rFonts w:ascii="Aroania" w:hAnsi="Aroania"/>
          <w:color w:val="202020"/>
          <w:sz w:val="12"/>
        </w:rPr>
        <w:t>projet.</w:t>
      </w:r>
    </w:p>
    <w:p w14:paraId="060DFF78" w14:textId="77777777" w:rsidR="003F2FC5" w:rsidRDefault="00C0309D">
      <w:pPr>
        <w:ind w:left="923"/>
        <w:rPr>
          <w:rFonts w:ascii="Aroania"/>
          <w:sz w:val="12"/>
        </w:rPr>
      </w:pPr>
      <w:r>
        <w:rPr>
          <w:rFonts w:ascii="Aroania"/>
          <w:color w:val="202020"/>
          <w:sz w:val="12"/>
        </w:rPr>
        <w:t>Au plaisir,</w:t>
      </w:r>
    </w:p>
    <w:p w14:paraId="620E62A0" w14:textId="77777777" w:rsidR="003F2FC5" w:rsidRDefault="003F2FC5">
      <w:pPr>
        <w:pStyle w:val="Corpsdetexte"/>
        <w:spacing w:before="4"/>
        <w:rPr>
          <w:rFonts w:ascii="Aroania"/>
          <w:sz w:val="10"/>
        </w:rPr>
      </w:pPr>
    </w:p>
    <w:p w14:paraId="5CEA91A1" w14:textId="77777777" w:rsidR="003F2FC5" w:rsidRDefault="00C0309D">
      <w:pPr>
        <w:spacing w:line="147" w:lineRule="exact"/>
        <w:ind w:left="923"/>
        <w:rPr>
          <w:rFonts w:ascii="Aroania" w:hAnsi="Aroania"/>
          <w:sz w:val="12"/>
        </w:rPr>
      </w:pPr>
      <w:r>
        <w:rPr>
          <w:rFonts w:ascii="Aroania" w:hAnsi="Aroania"/>
          <w:color w:val="202020"/>
          <w:sz w:val="12"/>
        </w:rPr>
        <w:t>François Démontagne</w:t>
      </w:r>
    </w:p>
    <w:p w14:paraId="2DE1B0D8" w14:textId="77777777" w:rsidR="003F2FC5" w:rsidRDefault="00C0309D">
      <w:pPr>
        <w:spacing w:line="147" w:lineRule="exact"/>
        <w:ind w:left="923"/>
        <w:rPr>
          <w:rFonts w:ascii="Aroania" w:hAnsi="Aroania"/>
          <w:sz w:val="12"/>
        </w:rPr>
      </w:pPr>
      <w:r>
        <w:rPr>
          <w:rFonts w:ascii="Aroania" w:hAnsi="Aroania"/>
          <w:color w:val="202020"/>
          <w:sz w:val="12"/>
        </w:rPr>
        <w:t>Président de l'Association des piétons et cyclistes du pont Jacques-Cartier</w:t>
      </w:r>
    </w:p>
    <w:p w14:paraId="464A22C3" w14:textId="77777777" w:rsidR="003F2FC5" w:rsidRDefault="003F2FC5">
      <w:pPr>
        <w:pStyle w:val="Corpsdetexte"/>
        <w:spacing w:before="4"/>
        <w:rPr>
          <w:rFonts w:ascii="Aroania"/>
          <w:sz w:val="10"/>
        </w:rPr>
      </w:pPr>
    </w:p>
    <w:p w14:paraId="252479F1" w14:textId="498A8625" w:rsidR="003F2FC5" w:rsidRDefault="00A55916">
      <w:pPr>
        <w:spacing w:before="1" w:line="147" w:lineRule="exact"/>
        <w:ind w:left="923"/>
        <w:rPr>
          <w:rFonts w:ascii="Aroania" w:hAnsi="Aroania"/>
          <w:sz w:val="12"/>
        </w:rPr>
      </w:pPr>
      <w:r>
        <w:rPr>
          <w:noProof/>
        </w:rPr>
        <mc:AlternateContent>
          <mc:Choice Requires="wps">
            <w:drawing>
              <wp:anchor distT="0" distB="0" distL="114300" distR="114300" simplePos="0" relativeHeight="15735296" behindDoc="0" locked="0" layoutInCell="1" allowOverlap="1" wp14:anchorId="7AB81579" wp14:editId="3A8CE06D">
                <wp:simplePos x="0" y="0"/>
                <wp:positionH relativeFrom="page">
                  <wp:posOffset>1450975</wp:posOffset>
                </wp:positionH>
                <wp:positionV relativeFrom="paragraph">
                  <wp:posOffset>90170</wp:posOffset>
                </wp:positionV>
                <wp:extent cx="4445" cy="2483485"/>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248348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1318E" id="Rectangle 5" o:spid="_x0000_s1026" style="position:absolute;margin-left:114.25pt;margin-top:7.1pt;width:.35pt;height:195.5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" fillcolor="#ccc" stroked="f">
                <w10:wrap anchorx="page"/>
              </v:rect>
            </w:pict>
          </mc:Fallback>
        </mc:AlternateContent>
      </w:r>
      <w:r>
        <w:rPr>
          <w:noProof/>
        </w:rPr>
        <mc:AlternateContent>
          <mc:Choice Requires="wps">
            <w:drawing>
              <wp:anchor distT="0" distB="0" distL="114300" distR="114300" simplePos="0" relativeHeight="487333376" behindDoc="1" locked="0" layoutInCell="1" allowOverlap="1" wp14:anchorId="031CABDC" wp14:editId="11F6663B">
                <wp:simplePos x="0" y="0"/>
                <wp:positionH relativeFrom="page">
                  <wp:posOffset>2994660</wp:posOffset>
                </wp:positionH>
                <wp:positionV relativeFrom="paragraph">
                  <wp:posOffset>76200</wp:posOffset>
                </wp:positionV>
                <wp:extent cx="539115" cy="444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4445"/>
                        </a:xfrm>
                        <a:prstGeom prst="rect">
                          <a:avLst/>
                        </a:prstGeom>
                        <a:solidFill>
                          <a:srgbClr val="0000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892E3" id="Rectangle 4" o:spid="_x0000_s1026" style="position:absolute;margin-left:235.8pt;margin-top:6pt;width:42.45pt;height:.3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" fillcolor="#0000ed" stroked="f">
                <w10:wrap anchorx="page"/>
              </v:rect>
            </w:pict>
          </mc:Fallback>
        </mc:AlternateContent>
      </w:r>
      <w:r w:rsidR="00C0309D">
        <w:rPr>
          <w:rFonts w:ascii="Aroania" w:hAnsi="Aroania"/>
          <w:color w:val="202020"/>
          <w:sz w:val="12"/>
        </w:rPr>
        <w:t>Le mer. 12 févr. 2020, à 13 h 00, Vincent Le Falher &lt;</w:t>
      </w:r>
      <w:hyperlink r:id="rId35">
        <w:r w:rsidR="00C0309D">
          <w:rPr>
            <w:rFonts w:ascii="Aroania" w:hAnsi="Aroania"/>
            <w:color w:val="0000ED"/>
            <w:sz w:val="12"/>
          </w:rPr>
          <w:t>Vincent.Le.Falher@</w:t>
        </w:r>
        <w:r w:rsidR="00C0309D">
          <w:rPr>
            <w:rFonts w:ascii="Aroania" w:hAnsi="Aroania"/>
            <w:color w:val="0000ED"/>
            <w:sz w:val="12"/>
            <w:u w:val="single" w:color="0000ED"/>
          </w:rPr>
          <w:t>usherbrooke.ca</w:t>
        </w:r>
      </w:hyperlink>
      <w:r w:rsidR="00C0309D">
        <w:rPr>
          <w:rFonts w:ascii="Aroania" w:hAnsi="Aroania"/>
          <w:color w:val="202020"/>
          <w:sz w:val="12"/>
        </w:rPr>
        <w:t>&gt; a écrit :</w:t>
      </w:r>
    </w:p>
    <w:p w14:paraId="0366E9FF" w14:textId="77777777" w:rsidR="003F2FC5" w:rsidRDefault="00C0309D">
      <w:pPr>
        <w:spacing w:line="147" w:lineRule="exact"/>
        <w:ind w:left="1030"/>
        <w:rPr>
          <w:rFonts w:ascii="Aroania" w:hAnsi="Aroania"/>
          <w:sz w:val="12"/>
        </w:rPr>
      </w:pPr>
      <w:r>
        <w:rPr>
          <w:rFonts w:ascii="Aroania" w:hAnsi="Aroania"/>
          <w:sz w:val="12"/>
        </w:rPr>
        <w:t>Bonjour cher responsable de l'Association des piétons et cyclistes du PJC.</w:t>
      </w:r>
    </w:p>
    <w:p w14:paraId="1E2B8E24" w14:textId="77777777" w:rsidR="003F2FC5" w:rsidRDefault="003F2FC5">
      <w:pPr>
        <w:pStyle w:val="Corpsdetexte"/>
        <w:spacing w:before="7"/>
        <w:rPr>
          <w:rFonts w:ascii="Aroania"/>
          <w:sz w:val="10"/>
        </w:rPr>
      </w:pPr>
    </w:p>
    <w:p w14:paraId="07F8BEE4" w14:textId="77777777" w:rsidR="003F2FC5" w:rsidRDefault="00C0309D">
      <w:pPr>
        <w:spacing w:line="232" w:lineRule="auto"/>
        <w:ind w:left="1030" w:right="2220"/>
        <w:jc w:val="both"/>
        <w:rPr>
          <w:rFonts w:ascii="Aroania" w:eastAsia="Aroania" w:hAnsi="Aroania"/>
          <w:sz w:val="12"/>
        </w:rPr>
      </w:pPr>
      <w:r>
        <w:rPr>
          <w:rFonts w:ascii="Aroania" w:eastAsia="Aroania" w:hAnsi="Aroania"/>
          <w:sz w:val="12"/>
        </w:rPr>
        <w:t>Mon</w:t>
      </w:r>
      <w:r>
        <w:rPr>
          <w:rFonts w:ascii="Aroania" w:eastAsia="Aroania" w:hAnsi="Aroania"/>
          <w:spacing w:val="-9"/>
          <w:sz w:val="12"/>
        </w:rPr>
        <w:t xml:space="preserve"> </w:t>
      </w:r>
      <w:r>
        <w:rPr>
          <w:rFonts w:ascii="Aroania" w:eastAsia="Aroania" w:hAnsi="Aroania"/>
          <w:sz w:val="12"/>
        </w:rPr>
        <w:t>nom</w:t>
      </w:r>
      <w:r>
        <w:rPr>
          <w:rFonts w:ascii="Aroania" w:eastAsia="Aroania" w:hAnsi="Aroania"/>
          <w:spacing w:val="-8"/>
          <w:sz w:val="12"/>
        </w:rPr>
        <w:t xml:space="preserve"> </w:t>
      </w:r>
      <w:r>
        <w:rPr>
          <w:rFonts w:ascii="Aroania" w:eastAsia="Aroania" w:hAnsi="Aroania"/>
          <w:sz w:val="12"/>
        </w:rPr>
        <w:t>est</w:t>
      </w:r>
      <w:r>
        <w:rPr>
          <w:rFonts w:ascii="Aroania" w:eastAsia="Aroania" w:hAnsi="Aroania"/>
          <w:spacing w:val="-9"/>
          <w:sz w:val="12"/>
        </w:rPr>
        <w:t xml:space="preserve"> </w:t>
      </w:r>
      <w:r>
        <w:rPr>
          <w:rFonts w:ascii="Aroania" w:eastAsia="Aroania" w:hAnsi="Aroania"/>
          <w:sz w:val="12"/>
        </w:rPr>
        <w:t>Vincent</w:t>
      </w:r>
      <w:r>
        <w:rPr>
          <w:rFonts w:ascii="Aroania" w:eastAsia="Aroania" w:hAnsi="Aroania"/>
          <w:spacing w:val="-8"/>
          <w:sz w:val="12"/>
        </w:rPr>
        <w:t xml:space="preserve"> </w:t>
      </w:r>
      <w:r>
        <w:rPr>
          <w:rFonts w:ascii="Aroania" w:eastAsia="Aroania" w:hAnsi="Aroania"/>
          <w:sz w:val="12"/>
        </w:rPr>
        <w:t>Le</w:t>
      </w:r>
      <w:r>
        <w:rPr>
          <w:rFonts w:ascii="Aroania" w:eastAsia="Aroania" w:hAnsi="Aroania"/>
          <w:spacing w:val="-8"/>
          <w:sz w:val="12"/>
        </w:rPr>
        <w:t xml:space="preserve"> </w:t>
      </w:r>
      <w:r>
        <w:rPr>
          <w:rFonts w:ascii="Aroania" w:eastAsia="Aroania" w:hAnsi="Aroania"/>
          <w:spacing w:val="-3"/>
          <w:sz w:val="12"/>
        </w:rPr>
        <w:t>Falher.</w:t>
      </w:r>
      <w:r>
        <w:rPr>
          <w:rFonts w:ascii="Aroania" w:eastAsia="Aroania" w:hAnsi="Aroania"/>
          <w:spacing w:val="-9"/>
          <w:sz w:val="12"/>
        </w:rPr>
        <w:t xml:space="preserve"> </w:t>
      </w:r>
      <w:r>
        <w:rPr>
          <w:rFonts w:ascii="Aroania" w:eastAsia="Aroania" w:hAnsi="Aroania"/>
          <w:sz w:val="12"/>
        </w:rPr>
        <w:t>Je</w:t>
      </w:r>
      <w:r>
        <w:rPr>
          <w:rFonts w:ascii="Aroania" w:eastAsia="Aroania" w:hAnsi="Aroania"/>
          <w:spacing w:val="-8"/>
          <w:sz w:val="12"/>
        </w:rPr>
        <w:t xml:space="preserve"> </w:t>
      </w:r>
      <w:r>
        <w:rPr>
          <w:rFonts w:ascii="Aroania" w:eastAsia="Aroania" w:hAnsi="Aroania"/>
          <w:sz w:val="12"/>
        </w:rPr>
        <w:t>suis</w:t>
      </w:r>
      <w:r>
        <w:rPr>
          <w:rFonts w:ascii="Aroania" w:eastAsia="Aroania" w:hAnsi="Aroania"/>
          <w:spacing w:val="-9"/>
          <w:sz w:val="12"/>
        </w:rPr>
        <w:t xml:space="preserve"> </w:t>
      </w:r>
      <w:r>
        <w:rPr>
          <w:rFonts w:ascii="Aroania" w:eastAsia="Aroania" w:hAnsi="Aroania"/>
          <w:sz w:val="12"/>
        </w:rPr>
        <w:t>étudiant</w:t>
      </w:r>
      <w:r>
        <w:rPr>
          <w:rFonts w:ascii="Aroania" w:eastAsia="Aroania" w:hAnsi="Aroania"/>
          <w:spacing w:val="-8"/>
          <w:sz w:val="12"/>
        </w:rPr>
        <w:t xml:space="preserve"> </w:t>
      </w:r>
      <w:r>
        <w:rPr>
          <w:rFonts w:ascii="Aroania" w:eastAsia="Aroania" w:hAnsi="Aroania"/>
          <w:sz w:val="12"/>
        </w:rPr>
        <w:t>à</w:t>
      </w:r>
      <w:r>
        <w:rPr>
          <w:rFonts w:ascii="Aroania" w:eastAsia="Aroania" w:hAnsi="Aroania"/>
          <w:spacing w:val="-9"/>
          <w:sz w:val="12"/>
        </w:rPr>
        <w:t xml:space="preserve"> </w:t>
      </w:r>
      <w:r>
        <w:rPr>
          <w:rFonts w:ascii="Aroania" w:eastAsia="Aroania" w:hAnsi="Aroania"/>
          <w:sz w:val="12"/>
        </w:rPr>
        <w:t>l'université</w:t>
      </w:r>
      <w:r>
        <w:rPr>
          <w:rFonts w:ascii="Aroania" w:eastAsia="Aroania" w:hAnsi="Aroania"/>
          <w:spacing w:val="-8"/>
          <w:sz w:val="12"/>
        </w:rPr>
        <w:t xml:space="preserve"> </w:t>
      </w:r>
      <w:r>
        <w:rPr>
          <w:rFonts w:ascii="Aroania" w:eastAsia="Aroania" w:hAnsi="Aroania"/>
          <w:sz w:val="12"/>
        </w:rPr>
        <w:t>de</w:t>
      </w:r>
      <w:r>
        <w:rPr>
          <w:rFonts w:ascii="Aroania" w:eastAsia="Aroania" w:hAnsi="Aroania"/>
          <w:spacing w:val="-8"/>
          <w:sz w:val="12"/>
        </w:rPr>
        <w:t xml:space="preserve"> </w:t>
      </w:r>
      <w:r>
        <w:rPr>
          <w:rFonts w:ascii="Aroania" w:eastAsia="Aroania" w:hAnsi="Aroania"/>
          <w:sz w:val="12"/>
        </w:rPr>
        <w:t>Sherbrook</w:t>
      </w:r>
      <w:r>
        <w:rPr>
          <w:rFonts w:ascii="Aroania" w:eastAsia="Aroania" w:hAnsi="Aroania"/>
          <w:spacing w:val="-9"/>
          <w:sz w:val="12"/>
        </w:rPr>
        <w:t xml:space="preserve"> </w:t>
      </w:r>
      <w:r>
        <w:rPr>
          <w:rFonts w:ascii="Aroania" w:eastAsia="Aroania" w:hAnsi="Aroania"/>
          <w:sz w:val="12"/>
        </w:rPr>
        <w:t>et</w:t>
      </w:r>
      <w:r>
        <w:rPr>
          <w:rFonts w:ascii="Aroania" w:eastAsia="Aroania" w:hAnsi="Aroania"/>
          <w:spacing w:val="-8"/>
          <w:sz w:val="12"/>
        </w:rPr>
        <w:t xml:space="preserve"> </w:t>
      </w:r>
      <w:r>
        <w:rPr>
          <w:rFonts w:ascii="Aroania" w:eastAsia="Aroania" w:hAnsi="Aroania"/>
          <w:sz w:val="12"/>
        </w:rPr>
        <w:t>je</w:t>
      </w:r>
      <w:r>
        <w:rPr>
          <w:rFonts w:ascii="Aroania" w:eastAsia="Aroania" w:hAnsi="Aroania"/>
          <w:spacing w:val="-9"/>
          <w:sz w:val="12"/>
        </w:rPr>
        <w:t xml:space="preserve"> </w:t>
      </w:r>
      <w:r>
        <w:rPr>
          <w:rFonts w:ascii="Aroania" w:eastAsia="Aroania" w:hAnsi="Aroania"/>
          <w:sz w:val="12"/>
        </w:rPr>
        <w:t>suis</w:t>
      </w:r>
      <w:r>
        <w:rPr>
          <w:rFonts w:ascii="Aroania" w:eastAsia="Aroania" w:hAnsi="Aroania"/>
          <w:spacing w:val="-8"/>
          <w:sz w:val="12"/>
        </w:rPr>
        <w:t xml:space="preserve"> </w:t>
      </w:r>
      <w:r>
        <w:rPr>
          <w:rFonts w:ascii="Aroania" w:eastAsia="Aroania" w:hAnsi="Aroania"/>
          <w:sz w:val="12"/>
        </w:rPr>
        <w:t>en</w:t>
      </w:r>
      <w:r>
        <w:rPr>
          <w:rFonts w:ascii="Aroania" w:eastAsia="Aroania" w:hAnsi="Aroania"/>
          <w:spacing w:val="-8"/>
          <w:sz w:val="12"/>
        </w:rPr>
        <w:t xml:space="preserve"> </w:t>
      </w:r>
      <w:r>
        <w:rPr>
          <w:rFonts w:ascii="Aroania" w:eastAsia="Aroania" w:hAnsi="Aroania"/>
          <w:sz w:val="12"/>
        </w:rPr>
        <w:t>plein</w:t>
      </w:r>
      <w:r>
        <w:rPr>
          <w:rFonts w:ascii="Aroania" w:eastAsia="Aroania" w:hAnsi="Aroania"/>
          <w:spacing w:val="-9"/>
          <w:sz w:val="12"/>
        </w:rPr>
        <w:t xml:space="preserve"> </w:t>
      </w:r>
      <w:r>
        <w:rPr>
          <w:rFonts w:ascii="Aroania" w:eastAsia="Aroania" w:hAnsi="Aroania"/>
          <w:sz w:val="12"/>
        </w:rPr>
        <w:t>essai</w:t>
      </w:r>
      <w:r>
        <w:rPr>
          <w:rFonts w:ascii="Aroania" w:eastAsia="Aroania" w:hAnsi="Aroania"/>
          <w:spacing w:val="-8"/>
          <w:sz w:val="12"/>
        </w:rPr>
        <w:t xml:space="preserve"> </w:t>
      </w:r>
      <w:r>
        <w:rPr>
          <w:rFonts w:ascii="Aroania" w:eastAsia="Aroania" w:hAnsi="Aroania"/>
          <w:sz w:val="12"/>
        </w:rPr>
        <w:t>de</w:t>
      </w:r>
      <w:r>
        <w:rPr>
          <w:rFonts w:ascii="Aroania" w:eastAsia="Aroania" w:hAnsi="Aroania"/>
          <w:spacing w:val="-9"/>
          <w:sz w:val="12"/>
        </w:rPr>
        <w:t xml:space="preserve"> </w:t>
      </w:r>
      <w:r>
        <w:rPr>
          <w:rFonts w:ascii="Aroania" w:eastAsia="Aroania" w:hAnsi="Aroania"/>
          <w:sz w:val="12"/>
        </w:rPr>
        <w:t>recherche</w:t>
      </w:r>
      <w:r>
        <w:rPr>
          <w:rFonts w:ascii="Aroania" w:eastAsia="Aroania" w:hAnsi="Aroania"/>
          <w:spacing w:val="-8"/>
          <w:sz w:val="12"/>
        </w:rPr>
        <w:t xml:space="preserve"> </w:t>
      </w:r>
      <w:r>
        <w:rPr>
          <w:rFonts w:ascii="Aroania" w:eastAsia="Aroania" w:hAnsi="Aroania"/>
          <w:sz w:val="12"/>
        </w:rPr>
        <w:t>en</w:t>
      </w:r>
      <w:r>
        <w:rPr>
          <w:rFonts w:ascii="Aroania" w:eastAsia="Aroania" w:hAnsi="Aroania"/>
          <w:spacing w:val="-8"/>
          <w:sz w:val="12"/>
        </w:rPr>
        <w:t xml:space="preserve"> </w:t>
      </w:r>
      <w:r>
        <w:rPr>
          <w:rFonts w:ascii="Aroania" w:eastAsia="Aroania" w:hAnsi="Aroania"/>
          <w:sz w:val="12"/>
        </w:rPr>
        <w:t>géomatique</w:t>
      </w:r>
      <w:r>
        <w:rPr>
          <w:rFonts w:ascii="Aroania" w:eastAsia="Aroania" w:hAnsi="Aroania"/>
          <w:spacing w:val="-9"/>
          <w:sz w:val="12"/>
        </w:rPr>
        <w:t xml:space="preserve"> </w:t>
      </w:r>
      <w:r>
        <w:rPr>
          <w:rFonts w:ascii="Aroania" w:eastAsia="Aroania" w:hAnsi="Aroania"/>
          <w:sz w:val="12"/>
        </w:rPr>
        <w:t>appliquée</w:t>
      </w:r>
      <w:r>
        <w:rPr>
          <w:rFonts w:ascii="Aroania" w:eastAsia="Aroania" w:hAnsi="Aroania"/>
          <w:spacing w:val="-8"/>
          <w:sz w:val="12"/>
        </w:rPr>
        <w:t xml:space="preserve"> </w:t>
      </w:r>
      <w:r>
        <w:rPr>
          <w:rFonts w:ascii="Aroania" w:eastAsia="Aroania" w:hAnsi="Aroania"/>
          <w:sz w:val="12"/>
        </w:rPr>
        <w:t>dans</w:t>
      </w:r>
      <w:r>
        <w:rPr>
          <w:rFonts w:ascii="Aroania" w:eastAsia="Aroania" w:hAnsi="Aroania"/>
          <w:spacing w:val="-9"/>
          <w:sz w:val="12"/>
        </w:rPr>
        <w:t xml:space="preserve"> </w:t>
      </w:r>
      <w:r>
        <w:rPr>
          <w:rFonts w:ascii="Aroania" w:eastAsia="Aroania" w:hAnsi="Aroania"/>
          <w:sz w:val="12"/>
        </w:rPr>
        <w:t>le</w:t>
      </w:r>
      <w:r>
        <w:rPr>
          <w:rFonts w:ascii="Aroania" w:eastAsia="Aroania" w:hAnsi="Aroania"/>
          <w:spacing w:val="-8"/>
          <w:sz w:val="12"/>
        </w:rPr>
        <w:t xml:space="preserve"> </w:t>
      </w:r>
      <w:r>
        <w:rPr>
          <w:rFonts w:ascii="Aroania" w:eastAsia="Aroania" w:hAnsi="Aroania"/>
          <w:sz w:val="12"/>
        </w:rPr>
        <w:t>cadre</w:t>
      </w:r>
      <w:r>
        <w:rPr>
          <w:rFonts w:ascii="Aroania" w:eastAsia="Aroania" w:hAnsi="Aroania"/>
          <w:spacing w:val="-8"/>
          <w:sz w:val="12"/>
        </w:rPr>
        <w:t xml:space="preserve"> </w:t>
      </w:r>
      <w:r>
        <w:rPr>
          <w:rFonts w:ascii="Aroania" w:eastAsia="Aroania" w:hAnsi="Aroania"/>
          <w:sz w:val="12"/>
        </w:rPr>
        <w:t>de</w:t>
      </w:r>
      <w:r>
        <w:rPr>
          <w:rFonts w:ascii="Aroania" w:eastAsia="Aroania" w:hAnsi="Aroania"/>
          <w:spacing w:val="-9"/>
          <w:sz w:val="12"/>
        </w:rPr>
        <w:t xml:space="preserve"> </w:t>
      </w:r>
      <w:r>
        <w:rPr>
          <w:rFonts w:ascii="Aroania" w:eastAsia="Aroania" w:hAnsi="Aroania"/>
          <w:sz w:val="12"/>
        </w:rPr>
        <w:t>la Maîtrise</w:t>
      </w:r>
      <w:r>
        <w:rPr>
          <w:rFonts w:ascii="Aroania" w:eastAsia="Aroania" w:hAnsi="Aroania"/>
          <w:spacing w:val="-9"/>
          <w:sz w:val="12"/>
        </w:rPr>
        <w:t xml:space="preserve"> </w:t>
      </w:r>
      <w:r>
        <w:rPr>
          <w:rFonts w:ascii="Aroania" w:eastAsia="Aroania" w:hAnsi="Aroania"/>
          <w:sz w:val="12"/>
        </w:rPr>
        <w:t>en</w:t>
      </w:r>
      <w:r>
        <w:rPr>
          <w:rFonts w:ascii="Aroania" w:eastAsia="Aroania" w:hAnsi="Aroania"/>
          <w:spacing w:val="-8"/>
          <w:sz w:val="12"/>
        </w:rPr>
        <w:t xml:space="preserve"> </w:t>
      </w:r>
      <w:r>
        <w:rPr>
          <w:rFonts w:ascii="Aroania" w:eastAsia="Aroania" w:hAnsi="Aroania"/>
          <w:sz w:val="12"/>
        </w:rPr>
        <w:t>géographie,</w:t>
      </w:r>
      <w:r>
        <w:rPr>
          <w:rFonts w:ascii="Aroania" w:eastAsia="Aroania" w:hAnsi="Aroania"/>
          <w:spacing w:val="-9"/>
          <w:sz w:val="12"/>
        </w:rPr>
        <w:t xml:space="preserve"> </w:t>
      </w:r>
      <w:r>
        <w:rPr>
          <w:rFonts w:ascii="Aroania" w:eastAsia="Aroania" w:hAnsi="Aroania"/>
          <w:sz w:val="12"/>
        </w:rPr>
        <w:t>cheminement</w:t>
      </w:r>
      <w:r>
        <w:rPr>
          <w:rFonts w:ascii="Aroania" w:eastAsia="Aroania" w:hAnsi="Aroania"/>
          <w:spacing w:val="-8"/>
          <w:sz w:val="12"/>
        </w:rPr>
        <w:t xml:space="preserve"> </w:t>
      </w:r>
      <w:r>
        <w:rPr>
          <w:rFonts w:ascii="Aroania" w:eastAsia="Aroania" w:hAnsi="Aroania"/>
          <w:sz w:val="12"/>
        </w:rPr>
        <w:t>géodéveloppement</w:t>
      </w:r>
      <w:r>
        <w:rPr>
          <w:rFonts w:ascii="Aroania" w:eastAsia="Aroania" w:hAnsi="Aroania"/>
          <w:spacing w:val="-9"/>
          <w:sz w:val="12"/>
        </w:rPr>
        <w:t xml:space="preserve"> </w:t>
      </w:r>
      <w:r>
        <w:rPr>
          <w:rFonts w:ascii="Aroania" w:eastAsia="Aroania" w:hAnsi="Aroania"/>
          <w:sz w:val="12"/>
        </w:rPr>
        <w:t>durable.</w:t>
      </w:r>
      <w:r>
        <w:rPr>
          <w:rFonts w:ascii="Aroania" w:eastAsia="Aroania" w:hAnsi="Aroania"/>
          <w:spacing w:val="-8"/>
          <w:sz w:val="12"/>
        </w:rPr>
        <w:t xml:space="preserve"> </w:t>
      </w:r>
      <w:r>
        <w:rPr>
          <w:rFonts w:ascii="Aroania" w:eastAsia="Aroania" w:hAnsi="Aroania"/>
          <w:sz w:val="12"/>
        </w:rPr>
        <w:t>Et</w:t>
      </w:r>
      <w:r>
        <w:rPr>
          <w:rFonts w:ascii="Aroania" w:eastAsia="Aroania" w:hAnsi="Aroania"/>
          <w:spacing w:val="-8"/>
          <w:sz w:val="12"/>
        </w:rPr>
        <w:t xml:space="preserve"> </w:t>
      </w:r>
      <w:r>
        <w:rPr>
          <w:rFonts w:ascii="Aroania" w:eastAsia="Aroania" w:hAnsi="Aroania"/>
          <w:sz w:val="12"/>
        </w:rPr>
        <w:t>mon</w:t>
      </w:r>
      <w:r>
        <w:rPr>
          <w:rFonts w:ascii="Aroania" w:eastAsia="Aroania" w:hAnsi="Aroania"/>
          <w:spacing w:val="-9"/>
          <w:sz w:val="12"/>
        </w:rPr>
        <w:t xml:space="preserve"> </w:t>
      </w:r>
      <w:r>
        <w:rPr>
          <w:rFonts w:ascii="Aroania" w:eastAsia="Aroania" w:hAnsi="Aroania"/>
          <w:sz w:val="12"/>
        </w:rPr>
        <w:t>sujet</w:t>
      </w:r>
      <w:r>
        <w:rPr>
          <w:rFonts w:ascii="Aroania" w:eastAsia="Aroania" w:hAnsi="Aroania"/>
          <w:spacing w:val="-8"/>
          <w:sz w:val="12"/>
        </w:rPr>
        <w:t xml:space="preserve"> </w:t>
      </w:r>
      <w:r>
        <w:rPr>
          <w:rFonts w:ascii="Aroania" w:eastAsia="Aroania" w:hAnsi="Aroania"/>
          <w:sz w:val="12"/>
        </w:rPr>
        <w:t>de</w:t>
      </w:r>
      <w:r>
        <w:rPr>
          <w:rFonts w:ascii="Aroania" w:eastAsia="Aroania" w:hAnsi="Aroania"/>
          <w:spacing w:val="-9"/>
          <w:sz w:val="12"/>
        </w:rPr>
        <w:t xml:space="preserve"> </w:t>
      </w:r>
      <w:r>
        <w:rPr>
          <w:rFonts w:ascii="Aroania" w:eastAsia="Aroania" w:hAnsi="Aroania"/>
          <w:sz w:val="12"/>
        </w:rPr>
        <w:t>recherche</w:t>
      </w:r>
      <w:r>
        <w:rPr>
          <w:rFonts w:ascii="Aroania" w:eastAsia="Aroania" w:hAnsi="Aroania"/>
          <w:spacing w:val="-8"/>
          <w:sz w:val="12"/>
        </w:rPr>
        <w:t xml:space="preserve"> </w:t>
      </w:r>
      <w:r>
        <w:rPr>
          <w:rFonts w:ascii="Aroania" w:eastAsia="Aroania" w:hAnsi="Aroania"/>
          <w:sz w:val="12"/>
        </w:rPr>
        <w:t>a</w:t>
      </w:r>
      <w:r>
        <w:rPr>
          <w:rFonts w:ascii="Aroania" w:eastAsia="Aroania" w:hAnsi="Aroania"/>
          <w:spacing w:val="-9"/>
          <w:sz w:val="12"/>
        </w:rPr>
        <w:t xml:space="preserve"> </w:t>
      </w:r>
      <w:r>
        <w:rPr>
          <w:rFonts w:ascii="Aroania" w:eastAsia="Aroania" w:hAnsi="Aroania"/>
          <w:sz w:val="12"/>
        </w:rPr>
        <w:t>pour</w:t>
      </w:r>
      <w:r>
        <w:rPr>
          <w:rFonts w:ascii="Aroania" w:eastAsia="Aroania" w:hAnsi="Aroania"/>
          <w:spacing w:val="-8"/>
          <w:sz w:val="12"/>
        </w:rPr>
        <w:t xml:space="preserve"> </w:t>
      </w:r>
      <w:r>
        <w:rPr>
          <w:rFonts w:ascii="Aroania" w:eastAsia="Aroania" w:hAnsi="Aroania"/>
          <w:sz w:val="12"/>
        </w:rPr>
        <w:t>site</w:t>
      </w:r>
      <w:r>
        <w:rPr>
          <w:rFonts w:ascii="Aroania" w:eastAsia="Aroania" w:hAnsi="Aroania"/>
          <w:spacing w:val="-8"/>
          <w:sz w:val="12"/>
        </w:rPr>
        <w:t xml:space="preserve"> </w:t>
      </w:r>
      <w:r>
        <w:rPr>
          <w:rFonts w:ascii="Aroania" w:eastAsia="Aroania" w:hAnsi="Aroania"/>
          <w:sz w:val="12"/>
        </w:rPr>
        <w:t>d'étude</w:t>
      </w:r>
      <w:r>
        <w:rPr>
          <w:rFonts w:ascii="Aroania" w:eastAsia="Aroania" w:hAnsi="Aroania"/>
          <w:spacing w:val="-9"/>
          <w:sz w:val="12"/>
        </w:rPr>
        <w:t xml:space="preserve"> </w:t>
      </w:r>
      <w:r>
        <w:rPr>
          <w:rFonts w:ascii="Aroania" w:eastAsia="Aroania" w:hAnsi="Aroania"/>
          <w:sz w:val="12"/>
        </w:rPr>
        <w:t>la</w:t>
      </w:r>
      <w:r>
        <w:rPr>
          <w:rFonts w:ascii="Aroania" w:eastAsia="Aroania" w:hAnsi="Aroania"/>
          <w:spacing w:val="-8"/>
          <w:sz w:val="12"/>
        </w:rPr>
        <w:t xml:space="preserve"> </w:t>
      </w:r>
      <w:r>
        <w:rPr>
          <w:rFonts w:ascii="Aroania" w:eastAsia="Aroania" w:hAnsi="Aroania"/>
          <w:sz w:val="12"/>
        </w:rPr>
        <w:t>piste</w:t>
      </w:r>
      <w:r>
        <w:rPr>
          <w:rFonts w:ascii="Aroania" w:eastAsia="Aroania" w:hAnsi="Aroania"/>
          <w:spacing w:val="-9"/>
          <w:sz w:val="12"/>
        </w:rPr>
        <w:t xml:space="preserve"> </w:t>
      </w:r>
      <w:r>
        <w:rPr>
          <w:rFonts w:ascii="Aroania" w:eastAsia="Aroania" w:hAnsi="Aroania"/>
          <w:sz w:val="12"/>
        </w:rPr>
        <w:t>multifonctionnelle</w:t>
      </w:r>
      <w:r>
        <w:rPr>
          <w:rFonts w:ascii="Aroania" w:eastAsia="Aroania" w:hAnsi="Aroania"/>
          <w:spacing w:val="-8"/>
          <w:sz w:val="12"/>
        </w:rPr>
        <w:t xml:space="preserve"> </w:t>
      </w:r>
      <w:r>
        <w:rPr>
          <w:rFonts w:ascii="Aroania" w:eastAsia="Aroania" w:hAnsi="Aroania"/>
          <w:sz w:val="12"/>
        </w:rPr>
        <w:t>du</w:t>
      </w:r>
      <w:r>
        <w:rPr>
          <w:rFonts w:ascii="Aroania" w:eastAsia="Aroania" w:hAnsi="Aroania"/>
          <w:spacing w:val="-9"/>
          <w:sz w:val="12"/>
        </w:rPr>
        <w:t xml:space="preserve"> </w:t>
      </w:r>
      <w:r>
        <w:rPr>
          <w:rFonts w:ascii="Aroania" w:eastAsia="Aroania" w:hAnsi="Aroania"/>
          <w:sz w:val="12"/>
        </w:rPr>
        <w:t>pont</w:t>
      </w:r>
      <w:r>
        <w:rPr>
          <w:rFonts w:ascii="Aroania" w:eastAsia="Aroania" w:hAnsi="Aroania"/>
          <w:spacing w:val="-8"/>
          <w:sz w:val="12"/>
        </w:rPr>
        <w:t xml:space="preserve"> </w:t>
      </w:r>
      <w:r>
        <w:rPr>
          <w:rFonts w:ascii="Aroania" w:eastAsia="Aroania" w:hAnsi="Aroania"/>
          <w:sz w:val="12"/>
        </w:rPr>
        <w:t>Jacques Cartier. Bhe oui</w:t>
      </w:r>
      <w:r>
        <w:rPr>
          <w:rFonts w:ascii="Aroania" w:eastAsia="Aroania" w:hAnsi="Aroania"/>
          <w:spacing w:val="-12"/>
          <w:sz w:val="12"/>
        </w:rPr>
        <w:t xml:space="preserve"> </w:t>
      </w:r>
      <w:r>
        <w:rPr>
          <w:rFonts w:ascii="Arial" w:eastAsia="Arial" w:hAnsi="Arial"/>
          <w:w w:val="130"/>
          <w:sz w:val="12"/>
        </w:rPr>
        <w:t>🙂</w:t>
      </w:r>
      <w:r>
        <w:rPr>
          <w:rFonts w:ascii="Aroania" w:eastAsia="Aroania" w:hAnsi="Aroania"/>
          <w:w w:val="130"/>
          <w:sz w:val="12"/>
        </w:rPr>
        <w:t>!</w:t>
      </w:r>
    </w:p>
    <w:p w14:paraId="6CBFF310" w14:textId="77777777" w:rsidR="003F2FC5" w:rsidRDefault="003F2FC5">
      <w:pPr>
        <w:pStyle w:val="Corpsdetexte"/>
        <w:spacing w:before="7"/>
        <w:rPr>
          <w:rFonts w:ascii="Aroania"/>
          <w:sz w:val="10"/>
        </w:rPr>
      </w:pPr>
    </w:p>
    <w:p w14:paraId="1ADC9C88" w14:textId="77777777" w:rsidR="003F2FC5" w:rsidRDefault="00C0309D">
      <w:pPr>
        <w:ind w:left="1030"/>
        <w:rPr>
          <w:rFonts w:ascii="Aroania" w:hAnsi="Aroania"/>
          <w:sz w:val="12"/>
        </w:rPr>
      </w:pPr>
      <w:r>
        <w:rPr>
          <w:rFonts w:ascii="Aroania" w:hAnsi="Aroania"/>
          <w:sz w:val="12"/>
        </w:rPr>
        <w:t>Voici une page d'introduction et de mise en contexte de mon projet de recherche, si cela vous intéresse:</w:t>
      </w:r>
      <w:r>
        <w:rPr>
          <w:rFonts w:ascii="Aroania" w:hAnsi="Aroania"/>
          <w:color w:val="0000ED"/>
          <w:sz w:val="12"/>
          <w:u w:val="single" w:color="0000ED"/>
        </w:rPr>
        <w:t xml:space="preserve"> https://vince7lf.github.io/about.html</w:t>
      </w:r>
    </w:p>
    <w:p w14:paraId="1C6DE0A7" w14:textId="77777777" w:rsidR="003F2FC5" w:rsidRDefault="003F2FC5">
      <w:pPr>
        <w:pStyle w:val="Corpsdetexte"/>
        <w:spacing w:before="12"/>
        <w:rPr>
          <w:rFonts w:ascii="Aroania"/>
          <w:sz w:val="10"/>
        </w:rPr>
      </w:pPr>
    </w:p>
    <w:p w14:paraId="3E5038F1" w14:textId="299DAE38" w:rsidR="003F2FC5" w:rsidRDefault="00C0309D">
      <w:pPr>
        <w:spacing w:line="223" w:lineRule="auto"/>
        <w:ind w:left="1030" w:right="2495"/>
        <w:rPr>
          <w:rFonts w:ascii="Aroania" w:hAnsi="Aroania"/>
          <w:sz w:val="12"/>
        </w:rPr>
      </w:pPr>
      <w:r>
        <w:rPr>
          <w:rFonts w:ascii="Aroania" w:hAnsi="Aroania"/>
          <w:sz w:val="12"/>
        </w:rPr>
        <w:t>En</w:t>
      </w:r>
      <w:r>
        <w:rPr>
          <w:rFonts w:ascii="Aroania" w:hAnsi="Aroania"/>
          <w:spacing w:val="-10"/>
          <w:sz w:val="12"/>
        </w:rPr>
        <w:t xml:space="preserve"> </w:t>
      </w:r>
      <w:r>
        <w:rPr>
          <w:rFonts w:ascii="Aroania" w:hAnsi="Aroania"/>
          <w:sz w:val="12"/>
        </w:rPr>
        <w:t>gros,</w:t>
      </w:r>
      <w:r>
        <w:rPr>
          <w:rFonts w:ascii="Aroania" w:hAnsi="Aroania"/>
          <w:spacing w:val="-10"/>
          <w:sz w:val="12"/>
        </w:rPr>
        <w:t xml:space="preserve"> </w:t>
      </w:r>
      <w:r>
        <w:rPr>
          <w:rFonts w:ascii="Aroania" w:hAnsi="Aroania"/>
          <w:sz w:val="12"/>
        </w:rPr>
        <w:t>je</w:t>
      </w:r>
      <w:r>
        <w:rPr>
          <w:rFonts w:ascii="Aroania" w:hAnsi="Aroania"/>
          <w:spacing w:val="-10"/>
          <w:sz w:val="12"/>
        </w:rPr>
        <w:t xml:space="preserve"> </w:t>
      </w:r>
      <w:r>
        <w:rPr>
          <w:rFonts w:ascii="Aroania" w:hAnsi="Aroania"/>
          <w:sz w:val="12"/>
        </w:rPr>
        <w:t>travaille</w:t>
      </w:r>
      <w:r>
        <w:rPr>
          <w:rFonts w:ascii="Aroania" w:hAnsi="Aroania"/>
          <w:spacing w:val="-10"/>
          <w:sz w:val="12"/>
        </w:rPr>
        <w:t xml:space="preserve"> </w:t>
      </w:r>
      <w:r>
        <w:rPr>
          <w:rFonts w:ascii="Aroania" w:hAnsi="Aroania"/>
          <w:sz w:val="12"/>
        </w:rPr>
        <w:t>sur</w:t>
      </w:r>
      <w:r>
        <w:rPr>
          <w:rFonts w:ascii="Aroania" w:hAnsi="Aroania"/>
          <w:spacing w:val="-10"/>
          <w:sz w:val="12"/>
        </w:rPr>
        <w:t xml:space="preserve"> </w:t>
      </w:r>
      <w:r>
        <w:rPr>
          <w:rFonts w:ascii="Aroania" w:hAnsi="Aroania"/>
          <w:sz w:val="12"/>
        </w:rPr>
        <w:t>un</w:t>
      </w:r>
      <w:r>
        <w:rPr>
          <w:rFonts w:ascii="Aroania" w:hAnsi="Aroania"/>
          <w:spacing w:val="-10"/>
          <w:sz w:val="12"/>
        </w:rPr>
        <w:t xml:space="preserve"> </w:t>
      </w:r>
      <w:r>
        <w:rPr>
          <w:rFonts w:ascii="Aroania" w:hAnsi="Aroania"/>
          <w:sz w:val="12"/>
        </w:rPr>
        <w:t>système</w:t>
      </w:r>
      <w:r>
        <w:rPr>
          <w:rFonts w:ascii="Aroania" w:hAnsi="Aroania"/>
          <w:spacing w:val="-10"/>
          <w:sz w:val="12"/>
        </w:rPr>
        <w:t xml:space="preserve"> </w:t>
      </w:r>
      <w:r>
        <w:rPr>
          <w:rFonts w:ascii="Aroania" w:hAnsi="Aroania"/>
          <w:sz w:val="12"/>
        </w:rPr>
        <w:t>qui</w:t>
      </w:r>
      <w:r>
        <w:rPr>
          <w:rFonts w:ascii="Aroania" w:hAnsi="Aroania"/>
          <w:spacing w:val="-10"/>
          <w:sz w:val="12"/>
        </w:rPr>
        <w:t xml:space="preserve"> </w:t>
      </w:r>
      <w:r>
        <w:rPr>
          <w:rFonts w:ascii="Aroania" w:hAnsi="Aroania"/>
          <w:sz w:val="12"/>
        </w:rPr>
        <w:t>permettrait</w:t>
      </w:r>
      <w:r>
        <w:rPr>
          <w:rFonts w:ascii="Aroania" w:hAnsi="Aroania"/>
          <w:spacing w:val="-10"/>
          <w:sz w:val="12"/>
        </w:rPr>
        <w:t xml:space="preserve"> </w:t>
      </w:r>
      <w:r>
        <w:rPr>
          <w:rFonts w:ascii="Aroania" w:hAnsi="Aroania"/>
          <w:sz w:val="12"/>
        </w:rPr>
        <w:t>de</w:t>
      </w:r>
      <w:r>
        <w:rPr>
          <w:rFonts w:ascii="Aroania" w:hAnsi="Aroania"/>
          <w:spacing w:val="-10"/>
          <w:sz w:val="12"/>
        </w:rPr>
        <w:t xml:space="preserve"> </w:t>
      </w:r>
      <w:r>
        <w:rPr>
          <w:rFonts w:ascii="Aroania" w:hAnsi="Aroania"/>
          <w:sz w:val="12"/>
        </w:rPr>
        <w:t>détecter</w:t>
      </w:r>
      <w:r>
        <w:rPr>
          <w:rFonts w:ascii="Aroania" w:hAnsi="Aroania"/>
          <w:spacing w:val="-10"/>
          <w:sz w:val="12"/>
        </w:rPr>
        <w:t xml:space="preserve"> </w:t>
      </w:r>
      <w:r>
        <w:rPr>
          <w:rFonts w:ascii="Aroania" w:hAnsi="Aroania"/>
          <w:sz w:val="12"/>
        </w:rPr>
        <w:t>automatiquement</w:t>
      </w:r>
      <w:r>
        <w:rPr>
          <w:rFonts w:ascii="Aroania" w:hAnsi="Aroania"/>
          <w:spacing w:val="-10"/>
          <w:sz w:val="12"/>
        </w:rPr>
        <w:t xml:space="preserve"> </w:t>
      </w:r>
      <w:r>
        <w:rPr>
          <w:rFonts w:ascii="Aroania" w:hAnsi="Aroania"/>
          <w:sz w:val="12"/>
        </w:rPr>
        <w:t>les</w:t>
      </w:r>
      <w:r>
        <w:rPr>
          <w:rFonts w:ascii="Aroania" w:hAnsi="Aroania"/>
          <w:spacing w:val="-10"/>
          <w:sz w:val="12"/>
        </w:rPr>
        <w:t xml:space="preserve"> </w:t>
      </w:r>
      <w:r>
        <w:rPr>
          <w:rFonts w:ascii="Aroania" w:hAnsi="Aroania"/>
          <w:sz w:val="12"/>
        </w:rPr>
        <w:t>délimitations</w:t>
      </w:r>
      <w:r>
        <w:rPr>
          <w:rFonts w:ascii="Aroania" w:hAnsi="Aroania"/>
          <w:spacing w:val="-10"/>
          <w:sz w:val="12"/>
        </w:rPr>
        <w:t xml:space="preserve"> </w:t>
      </w:r>
      <w:r>
        <w:rPr>
          <w:rFonts w:ascii="Aroania" w:hAnsi="Aroania"/>
          <w:sz w:val="12"/>
        </w:rPr>
        <w:t>de</w:t>
      </w:r>
      <w:r>
        <w:rPr>
          <w:rFonts w:ascii="Aroania" w:hAnsi="Aroania"/>
          <w:spacing w:val="-10"/>
          <w:sz w:val="12"/>
        </w:rPr>
        <w:t xml:space="preserve"> </w:t>
      </w:r>
      <w:r>
        <w:rPr>
          <w:rFonts w:ascii="Aroania" w:hAnsi="Aroania"/>
          <w:sz w:val="12"/>
        </w:rPr>
        <w:t>la</w:t>
      </w:r>
      <w:r>
        <w:rPr>
          <w:rFonts w:ascii="Aroania" w:hAnsi="Aroania"/>
          <w:spacing w:val="-10"/>
          <w:sz w:val="12"/>
        </w:rPr>
        <w:t xml:space="preserve"> </w:t>
      </w:r>
      <w:r>
        <w:rPr>
          <w:rFonts w:ascii="Aroania" w:hAnsi="Aroania"/>
          <w:sz w:val="12"/>
        </w:rPr>
        <w:t>piste</w:t>
      </w:r>
      <w:r>
        <w:rPr>
          <w:rFonts w:ascii="Aroania" w:hAnsi="Aroania"/>
          <w:spacing w:val="-10"/>
          <w:sz w:val="12"/>
        </w:rPr>
        <w:t xml:space="preserve"> </w:t>
      </w:r>
      <w:r>
        <w:rPr>
          <w:rFonts w:ascii="Aroania" w:hAnsi="Aroania"/>
          <w:sz w:val="12"/>
        </w:rPr>
        <w:t>cyclable,</w:t>
      </w:r>
      <w:r>
        <w:rPr>
          <w:rFonts w:ascii="Aroania" w:hAnsi="Aroania"/>
          <w:spacing w:val="-10"/>
          <w:sz w:val="12"/>
        </w:rPr>
        <w:t xml:space="preserve"> </w:t>
      </w:r>
      <w:r>
        <w:rPr>
          <w:rFonts w:ascii="Aroania" w:hAnsi="Aroania"/>
          <w:sz w:val="12"/>
        </w:rPr>
        <w:t>peu</w:t>
      </w:r>
      <w:r>
        <w:rPr>
          <w:rFonts w:ascii="Aroania" w:hAnsi="Aroania"/>
          <w:spacing w:val="-10"/>
          <w:sz w:val="12"/>
        </w:rPr>
        <w:t xml:space="preserve"> </w:t>
      </w:r>
      <w:r>
        <w:rPr>
          <w:rFonts w:ascii="Aroania" w:hAnsi="Aroania"/>
          <w:sz w:val="12"/>
        </w:rPr>
        <w:t>importe</w:t>
      </w:r>
      <w:r>
        <w:rPr>
          <w:rFonts w:ascii="Aroania" w:hAnsi="Aroania"/>
          <w:spacing w:val="-10"/>
          <w:sz w:val="12"/>
        </w:rPr>
        <w:t xml:space="preserve"> </w:t>
      </w:r>
      <w:r>
        <w:rPr>
          <w:rFonts w:ascii="Aroania" w:hAnsi="Aroania"/>
          <w:sz w:val="12"/>
        </w:rPr>
        <w:t>l'angle</w:t>
      </w:r>
      <w:r>
        <w:rPr>
          <w:rFonts w:ascii="Aroania" w:hAnsi="Aroania"/>
          <w:spacing w:val="-10"/>
          <w:sz w:val="12"/>
        </w:rPr>
        <w:t xml:space="preserve"> </w:t>
      </w:r>
      <w:r>
        <w:rPr>
          <w:rFonts w:ascii="Aroania" w:hAnsi="Aroania"/>
          <w:sz w:val="12"/>
        </w:rPr>
        <w:t>de</w:t>
      </w:r>
      <w:r>
        <w:rPr>
          <w:rFonts w:ascii="Aroania" w:hAnsi="Aroania"/>
          <w:spacing w:val="-10"/>
          <w:sz w:val="12"/>
        </w:rPr>
        <w:t xml:space="preserve"> </w:t>
      </w:r>
      <w:r>
        <w:rPr>
          <w:rFonts w:ascii="Aroania" w:hAnsi="Aroania"/>
          <w:sz w:val="12"/>
        </w:rPr>
        <w:t>vue</w:t>
      </w:r>
      <w:r>
        <w:rPr>
          <w:rFonts w:ascii="Aroania" w:hAnsi="Aroania"/>
          <w:spacing w:val="-10"/>
          <w:sz w:val="12"/>
        </w:rPr>
        <w:t xml:space="preserve"> </w:t>
      </w:r>
      <w:r>
        <w:rPr>
          <w:rFonts w:ascii="Aroania" w:hAnsi="Aroania"/>
          <w:sz w:val="12"/>
        </w:rPr>
        <w:t>et</w:t>
      </w:r>
      <w:r>
        <w:rPr>
          <w:rFonts w:ascii="Aroania" w:hAnsi="Aroania"/>
          <w:spacing w:val="-10"/>
          <w:sz w:val="12"/>
        </w:rPr>
        <w:t xml:space="preserve"> </w:t>
      </w:r>
      <w:r>
        <w:rPr>
          <w:rFonts w:ascii="Aroania" w:hAnsi="Aroania"/>
          <w:sz w:val="12"/>
        </w:rPr>
        <w:t>les conditions</w:t>
      </w:r>
      <w:r>
        <w:rPr>
          <w:rFonts w:ascii="Aroania" w:hAnsi="Aroania"/>
          <w:spacing w:val="-5"/>
          <w:sz w:val="12"/>
        </w:rPr>
        <w:t xml:space="preserve"> </w:t>
      </w:r>
      <w:r>
        <w:rPr>
          <w:rFonts w:ascii="Aroania" w:hAnsi="Aroania"/>
          <w:sz w:val="12"/>
        </w:rPr>
        <w:t>de</w:t>
      </w:r>
      <w:r>
        <w:rPr>
          <w:rFonts w:ascii="Aroania" w:hAnsi="Aroania"/>
          <w:spacing w:val="-4"/>
          <w:sz w:val="12"/>
        </w:rPr>
        <w:t xml:space="preserve"> </w:t>
      </w:r>
      <w:r>
        <w:rPr>
          <w:rFonts w:ascii="Aroania" w:hAnsi="Aroania"/>
          <w:sz w:val="12"/>
        </w:rPr>
        <w:t>la</w:t>
      </w:r>
      <w:r>
        <w:rPr>
          <w:rFonts w:ascii="Aroania" w:hAnsi="Aroania"/>
          <w:spacing w:val="-4"/>
          <w:sz w:val="12"/>
        </w:rPr>
        <w:t xml:space="preserve"> </w:t>
      </w:r>
      <w:r>
        <w:rPr>
          <w:rFonts w:ascii="Aroania" w:hAnsi="Aroania"/>
          <w:sz w:val="12"/>
        </w:rPr>
        <w:t>surface</w:t>
      </w:r>
      <w:r>
        <w:rPr>
          <w:rFonts w:ascii="Aroania" w:hAnsi="Aroania"/>
          <w:spacing w:val="-5"/>
          <w:sz w:val="12"/>
        </w:rPr>
        <w:t xml:space="preserve"> </w:t>
      </w:r>
      <w:r>
        <w:rPr>
          <w:rFonts w:ascii="Aroania" w:hAnsi="Aroania"/>
          <w:sz w:val="12"/>
        </w:rPr>
        <w:t>(mouillée,</w:t>
      </w:r>
      <w:r>
        <w:rPr>
          <w:rFonts w:ascii="Aroania" w:hAnsi="Aroania"/>
          <w:spacing w:val="-4"/>
          <w:sz w:val="12"/>
        </w:rPr>
        <w:t xml:space="preserve"> </w:t>
      </w:r>
      <w:r>
        <w:rPr>
          <w:rFonts w:ascii="Aroania" w:hAnsi="Aroania"/>
          <w:sz w:val="12"/>
        </w:rPr>
        <w:t>neige,</w:t>
      </w:r>
      <w:r>
        <w:rPr>
          <w:rFonts w:ascii="Aroania" w:hAnsi="Aroania"/>
          <w:spacing w:val="-4"/>
          <w:sz w:val="12"/>
        </w:rPr>
        <w:t xml:space="preserve"> </w:t>
      </w:r>
      <w:r>
        <w:rPr>
          <w:rFonts w:ascii="Aroania" w:hAnsi="Aroania"/>
          <w:sz w:val="12"/>
        </w:rPr>
        <w:t>etc</w:t>
      </w:r>
      <w:ins w:id="76" w:author="Mickaël Germain" w:date="2021-09-30T23:07:00Z">
        <w:r w:rsidR="0096173A">
          <w:rPr>
            <w:rFonts w:ascii="Aroania" w:hAnsi="Aroania"/>
            <w:sz w:val="12"/>
          </w:rPr>
          <w:t>.</w:t>
        </w:r>
      </w:ins>
      <w:r>
        <w:rPr>
          <w:rFonts w:ascii="Aroania" w:hAnsi="Aroania"/>
          <w:sz w:val="12"/>
        </w:rPr>
        <w:t>).</w:t>
      </w:r>
    </w:p>
    <w:p w14:paraId="26A539F6" w14:textId="77777777" w:rsidR="003F2FC5" w:rsidRDefault="003F2FC5">
      <w:pPr>
        <w:pStyle w:val="Corpsdetexte"/>
        <w:spacing w:before="2"/>
        <w:rPr>
          <w:rFonts w:ascii="Aroania"/>
          <w:sz w:val="11"/>
        </w:rPr>
      </w:pPr>
    </w:p>
    <w:p w14:paraId="2BAD65FD" w14:textId="6E60794D" w:rsidR="003F2FC5" w:rsidRDefault="00A55916">
      <w:pPr>
        <w:spacing w:line="223" w:lineRule="auto"/>
        <w:ind w:left="1030" w:right="2470"/>
        <w:rPr>
          <w:rFonts w:ascii="Aroania" w:hAnsi="Aroania"/>
          <w:sz w:val="12"/>
        </w:rPr>
      </w:pPr>
      <w:r>
        <w:rPr>
          <w:noProof/>
        </w:rPr>
        <mc:AlternateContent>
          <mc:Choice Requires="wps">
            <w:drawing>
              <wp:anchor distT="0" distB="0" distL="114300" distR="114300" simplePos="0" relativeHeight="487333888" behindDoc="1" locked="0" layoutInCell="1" allowOverlap="1" wp14:anchorId="7DF9D5C9" wp14:editId="4CD3A4A7">
                <wp:simplePos x="0" y="0"/>
                <wp:positionH relativeFrom="page">
                  <wp:posOffset>4011930</wp:posOffset>
                </wp:positionH>
                <wp:positionV relativeFrom="paragraph">
                  <wp:posOffset>160020</wp:posOffset>
                </wp:positionV>
                <wp:extent cx="1583055" cy="5080"/>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3055" cy="5080"/>
                        </a:xfrm>
                        <a:custGeom>
                          <a:avLst/>
                          <a:gdLst>
                            <a:gd name="T0" fmla="+- 0 6452 6318"/>
                            <a:gd name="T1" fmla="*/ T0 w 2493"/>
                            <a:gd name="T2" fmla="+- 0 252 252"/>
                            <a:gd name="T3" fmla="*/ 252 h 8"/>
                            <a:gd name="T4" fmla="+- 0 6318 6318"/>
                            <a:gd name="T5" fmla="*/ T4 w 2493"/>
                            <a:gd name="T6" fmla="+- 0 252 252"/>
                            <a:gd name="T7" fmla="*/ 252 h 8"/>
                            <a:gd name="T8" fmla="+- 0 6318 6318"/>
                            <a:gd name="T9" fmla="*/ T8 w 2493"/>
                            <a:gd name="T10" fmla="+- 0 260 252"/>
                            <a:gd name="T11" fmla="*/ 260 h 8"/>
                            <a:gd name="T12" fmla="+- 0 6452 6318"/>
                            <a:gd name="T13" fmla="*/ T12 w 2493"/>
                            <a:gd name="T14" fmla="+- 0 260 252"/>
                            <a:gd name="T15" fmla="*/ 260 h 8"/>
                            <a:gd name="T16" fmla="+- 0 6452 6318"/>
                            <a:gd name="T17" fmla="*/ T16 w 2493"/>
                            <a:gd name="T18" fmla="+- 0 252 252"/>
                            <a:gd name="T19" fmla="*/ 252 h 8"/>
                            <a:gd name="T20" fmla="+- 0 8810 6318"/>
                            <a:gd name="T21" fmla="*/ T20 w 2493"/>
                            <a:gd name="T22" fmla="+- 0 252 252"/>
                            <a:gd name="T23" fmla="*/ 252 h 8"/>
                            <a:gd name="T24" fmla="+- 0 8283 6318"/>
                            <a:gd name="T25" fmla="*/ T24 w 2493"/>
                            <a:gd name="T26" fmla="+- 0 252 252"/>
                            <a:gd name="T27" fmla="*/ 252 h 8"/>
                            <a:gd name="T28" fmla="+- 0 8113 6318"/>
                            <a:gd name="T29" fmla="*/ T28 w 2493"/>
                            <a:gd name="T30" fmla="+- 0 252 252"/>
                            <a:gd name="T31" fmla="*/ 252 h 8"/>
                            <a:gd name="T32" fmla="+- 0 7885 6318"/>
                            <a:gd name="T33" fmla="*/ T32 w 2493"/>
                            <a:gd name="T34" fmla="+- 0 252 252"/>
                            <a:gd name="T35" fmla="*/ 252 h 8"/>
                            <a:gd name="T36" fmla="+- 0 7503 6318"/>
                            <a:gd name="T37" fmla="*/ T36 w 2493"/>
                            <a:gd name="T38" fmla="+- 0 252 252"/>
                            <a:gd name="T39" fmla="*/ 252 h 8"/>
                            <a:gd name="T40" fmla="+- 0 6485 6318"/>
                            <a:gd name="T41" fmla="*/ T40 w 2493"/>
                            <a:gd name="T42" fmla="+- 0 252 252"/>
                            <a:gd name="T43" fmla="*/ 252 h 8"/>
                            <a:gd name="T44" fmla="+- 0 6485 6318"/>
                            <a:gd name="T45" fmla="*/ T44 w 2493"/>
                            <a:gd name="T46" fmla="+- 0 260 252"/>
                            <a:gd name="T47" fmla="*/ 260 h 8"/>
                            <a:gd name="T48" fmla="+- 0 7503 6318"/>
                            <a:gd name="T49" fmla="*/ T48 w 2493"/>
                            <a:gd name="T50" fmla="+- 0 260 252"/>
                            <a:gd name="T51" fmla="*/ 260 h 8"/>
                            <a:gd name="T52" fmla="+- 0 7885 6318"/>
                            <a:gd name="T53" fmla="*/ T52 w 2493"/>
                            <a:gd name="T54" fmla="+- 0 260 252"/>
                            <a:gd name="T55" fmla="*/ 260 h 8"/>
                            <a:gd name="T56" fmla="+- 0 8113 6318"/>
                            <a:gd name="T57" fmla="*/ T56 w 2493"/>
                            <a:gd name="T58" fmla="+- 0 260 252"/>
                            <a:gd name="T59" fmla="*/ 260 h 8"/>
                            <a:gd name="T60" fmla="+- 0 8283 6318"/>
                            <a:gd name="T61" fmla="*/ T60 w 2493"/>
                            <a:gd name="T62" fmla="+- 0 260 252"/>
                            <a:gd name="T63" fmla="*/ 260 h 8"/>
                            <a:gd name="T64" fmla="+- 0 8810 6318"/>
                            <a:gd name="T65" fmla="*/ T64 w 2493"/>
                            <a:gd name="T66" fmla="+- 0 260 252"/>
                            <a:gd name="T67" fmla="*/ 260 h 8"/>
                            <a:gd name="T68" fmla="+- 0 8810 6318"/>
                            <a:gd name="T69" fmla="*/ T68 w 2493"/>
                            <a:gd name="T70" fmla="+- 0 252 252"/>
                            <a:gd name="T71" fmla="*/ 252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493" h="8">
                              <a:moveTo>
                                <a:pt x="134" y="0"/>
                              </a:moveTo>
                              <a:lnTo>
                                <a:pt x="0" y="0"/>
                              </a:lnTo>
                              <a:lnTo>
                                <a:pt x="0" y="8"/>
                              </a:lnTo>
                              <a:lnTo>
                                <a:pt x="134" y="8"/>
                              </a:lnTo>
                              <a:lnTo>
                                <a:pt x="134" y="0"/>
                              </a:lnTo>
                              <a:close/>
                              <a:moveTo>
                                <a:pt x="2492" y="0"/>
                              </a:moveTo>
                              <a:lnTo>
                                <a:pt x="1965" y="0"/>
                              </a:lnTo>
                              <a:lnTo>
                                <a:pt x="1795" y="0"/>
                              </a:lnTo>
                              <a:lnTo>
                                <a:pt x="1567" y="0"/>
                              </a:lnTo>
                              <a:lnTo>
                                <a:pt x="1185" y="0"/>
                              </a:lnTo>
                              <a:lnTo>
                                <a:pt x="167" y="0"/>
                              </a:lnTo>
                              <a:lnTo>
                                <a:pt x="167" y="8"/>
                              </a:lnTo>
                              <a:lnTo>
                                <a:pt x="1185" y="8"/>
                              </a:lnTo>
                              <a:lnTo>
                                <a:pt x="1567" y="8"/>
                              </a:lnTo>
                              <a:lnTo>
                                <a:pt x="1795" y="8"/>
                              </a:lnTo>
                              <a:lnTo>
                                <a:pt x="1965" y="8"/>
                              </a:lnTo>
                              <a:lnTo>
                                <a:pt x="2492" y="8"/>
                              </a:lnTo>
                              <a:lnTo>
                                <a:pt x="2492" y="0"/>
                              </a:lnTo>
                              <a:close/>
                            </a:path>
                          </a:pathLst>
                        </a:custGeom>
                        <a:solidFill>
                          <a:srgbClr val="0000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182F1" id="AutoShape 3" o:spid="_x0000_s1026" style="position:absolute;margin-left:315.9pt;margin-top:12.6pt;width:124.65pt;height:.4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4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" path="m134,l,,,8r134,l134,xm2492,l1965,,1795,,1567,,1185,,167,r,8l1185,8r382,l1795,8r170,l2492,8r,-8xe" fillcolor="#0000ed" stroked="f">
                <v:path arrowok="t" o:connecttype="custom" o:connectlocs="85090,160020;0,160020;0,165100;85090,165100;85090,160020;1582420,160020;1247775,160020;1139825,160020;995045,160020;752475,160020;106045,160020;106045,165100;752475,165100;995045,165100;1139825,165100;1247775,165100;1582420,165100;1582420,160020" o:connectangles="0,0,0,0,0,0,0,0,0,0,0,0,0,0,0,0,0,0"/>
                <w10:wrap anchorx="page"/>
              </v:shape>
            </w:pict>
          </mc:Fallback>
        </mc:AlternateContent>
      </w:r>
      <w:r w:rsidR="00C0309D">
        <w:rPr>
          <w:rFonts w:ascii="Aroania" w:hAnsi="Aroania"/>
          <w:sz w:val="12"/>
        </w:rPr>
        <w:t>Et</w:t>
      </w:r>
      <w:r w:rsidR="00C0309D">
        <w:rPr>
          <w:rFonts w:ascii="Aroania" w:hAnsi="Aroania"/>
          <w:spacing w:val="-9"/>
          <w:sz w:val="12"/>
        </w:rPr>
        <w:t xml:space="preserve"> </w:t>
      </w:r>
      <w:r w:rsidR="00C0309D">
        <w:rPr>
          <w:rFonts w:ascii="Aroania" w:hAnsi="Aroania"/>
          <w:sz w:val="12"/>
        </w:rPr>
        <w:t>j'aurais</w:t>
      </w:r>
      <w:r w:rsidR="00C0309D">
        <w:rPr>
          <w:rFonts w:ascii="Aroania" w:hAnsi="Aroania"/>
          <w:spacing w:val="-9"/>
          <w:sz w:val="12"/>
        </w:rPr>
        <w:t xml:space="preserve"> </w:t>
      </w:r>
      <w:r w:rsidR="00C0309D">
        <w:rPr>
          <w:rFonts w:ascii="Aroania" w:hAnsi="Aroania"/>
          <w:sz w:val="12"/>
        </w:rPr>
        <w:t>besoin</w:t>
      </w:r>
      <w:r w:rsidR="00C0309D">
        <w:rPr>
          <w:rFonts w:ascii="Aroania" w:hAnsi="Aroania"/>
          <w:spacing w:val="-8"/>
          <w:sz w:val="12"/>
        </w:rPr>
        <w:t xml:space="preserve"> </w:t>
      </w:r>
      <w:r w:rsidR="00C0309D">
        <w:rPr>
          <w:rFonts w:ascii="Aroania" w:hAnsi="Aroania"/>
          <w:sz w:val="12"/>
        </w:rPr>
        <w:t>de</w:t>
      </w:r>
      <w:r w:rsidR="00C0309D">
        <w:rPr>
          <w:rFonts w:ascii="Aroania" w:hAnsi="Aroania"/>
          <w:spacing w:val="-9"/>
          <w:sz w:val="12"/>
        </w:rPr>
        <w:t xml:space="preserve"> </w:t>
      </w:r>
      <w:r w:rsidR="00C0309D">
        <w:rPr>
          <w:rFonts w:ascii="Aroania" w:hAnsi="Aroania"/>
          <w:sz w:val="12"/>
        </w:rPr>
        <w:t>"données",</w:t>
      </w:r>
      <w:r w:rsidR="00C0309D">
        <w:rPr>
          <w:rFonts w:ascii="Aroania" w:hAnsi="Aroania"/>
          <w:spacing w:val="-8"/>
          <w:sz w:val="12"/>
        </w:rPr>
        <w:t xml:space="preserve"> </w:t>
      </w:r>
      <w:r w:rsidR="00C0309D">
        <w:rPr>
          <w:rFonts w:ascii="Aroania" w:hAnsi="Aroania"/>
          <w:sz w:val="12"/>
        </w:rPr>
        <w:t>c'est</w:t>
      </w:r>
      <w:r w:rsidR="00C0309D">
        <w:rPr>
          <w:rFonts w:ascii="Aroania" w:hAnsi="Aroania"/>
          <w:spacing w:val="-9"/>
          <w:sz w:val="12"/>
        </w:rPr>
        <w:t xml:space="preserve"> </w:t>
      </w:r>
      <w:r w:rsidR="00C0309D">
        <w:rPr>
          <w:rFonts w:ascii="Aroania" w:hAnsi="Aroania"/>
          <w:sz w:val="12"/>
        </w:rPr>
        <w:t>à</w:t>
      </w:r>
      <w:r w:rsidR="00C0309D">
        <w:rPr>
          <w:rFonts w:ascii="Aroania" w:hAnsi="Aroania"/>
          <w:spacing w:val="-9"/>
          <w:sz w:val="12"/>
        </w:rPr>
        <w:t xml:space="preserve"> </w:t>
      </w:r>
      <w:r w:rsidR="00C0309D">
        <w:rPr>
          <w:rFonts w:ascii="Aroania" w:hAnsi="Aroania"/>
          <w:sz w:val="12"/>
        </w:rPr>
        <w:t>dire</w:t>
      </w:r>
      <w:r w:rsidR="00C0309D">
        <w:rPr>
          <w:rFonts w:ascii="Aroania" w:hAnsi="Aroania"/>
          <w:spacing w:val="-8"/>
          <w:sz w:val="12"/>
        </w:rPr>
        <w:t xml:space="preserve"> </w:t>
      </w:r>
      <w:r w:rsidR="00C0309D">
        <w:rPr>
          <w:rFonts w:ascii="Aroania" w:hAnsi="Aroania"/>
          <w:sz w:val="12"/>
        </w:rPr>
        <w:t>des</w:t>
      </w:r>
      <w:r w:rsidR="00C0309D">
        <w:rPr>
          <w:rFonts w:ascii="Aroania" w:hAnsi="Aroania"/>
          <w:spacing w:val="-9"/>
          <w:sz w:val="12"/>
        </w:rPr>
        <w:t xml:space="preserve"> </w:t>
      </w:r>
      <w:r w:rsidR="00C0309D">
        <w:rPr>
          <w:rFonts w:ascii="Aroania" w:hAnsi="Aroania"/>
          <w:sz w:val="12"/>
        </w:rPr>
        <w:t>images</w:t>
      </w:r>
      <w:r w:rsidR="00C0309D">
        <w:rPr>
          <w:rFonts w:ascii="Aroania" w:hAnsi="Aroania"/>
          <w:spacing w:val="-8"/>
          <w:sz w:val="12"/>
        </w:rPr>
        <w:t xml:space="preserve"> </w:t>
      </w:r>
      <w:r w:rsidR="00C0309D">
        <w:rPr>
          <w:rFonts w:ascii="Aroania" w:hAnsi="Aroania"/>
          <w:sz w:val="12"/>
        </w:rPr>
        <w:t>et</w:t>
      </w:r>
      <w:r w:rsidR="00C0309D">
        <w:rPr>
          <w:rFonts w:ascii="Aroania" w:hAnsi="Aroania"/>
          <w:spacing w:val="-9"/>
          <w:sz w:val="12"/>
        </w:rPr>
        <w:t xml:space="preserve"> </w:t>
      </w:r>
      <w:r w:rsidR="00C0309D">
        <w:rPr>
          <w:rFonts w:ascii="Aroania" w:hAnsi="Aroania"/>
          <w:sz w:val="12"/>
        </w:rPr>
        <w:t>des</w:t>
      </w:r>
      <w:r w:rsidR="00C0309D">
        <w:rPr>
          <w:rFonts w:ascii="Aroania" w:hAnsi="Aroania"/>
          <w:spacing w:val="-9"/>
          <w:sz w:val="12"/>
        </w:rPr>
        <w:t xml:space="preserve"> </w:t>
      </w:r>
      <w:r w:rsidR="00C0309D">
        <w:rPr>
          <w:rFonts w:ascii="Aroania" w:hAnsi="Aroania"/>
          <w:sz w:val="12"/>
        </w:rPr>
        <w:t>vidéos</w:t>
      </w:r>
      <w:r w:rsidR="00C0309D">
        <w:rPr>
          <w:rFonts w:ascii="Aroania" w:hAnsi="Aroania"/>
          <w:spacing w:val="-8"/>
          <w:sz w:val="12"/>
        </w:rPr>
        <w:t xml:space="preserve"> </w:t>
      </w:r>
      <w:r w:rsidR="00C0309D">
        <w:rPr>
          <w:rFonts w:ascii="Aroania" w:hAnsi="Aroania"/>
          <w:sz w:val="12"/>
        </w:rPr>
        <w:t>de</w:t>
      </w:r>
      <w:r w:rsidR="00C0309D">
        <w:rPr>
          <w:rFonts w:ascii="Aroania" w:hAnsi="Aroania"/>
          <w:spacing w:val="-9"/>
          <w:sz w:val="12"/>
        </w:rPr>
        <w:t xml:space="preserve"> </w:t>
      </w:r>
      <w:r w:rsidR="00C0309D">
        <w:rPr>
          <w:rFonts w:ascii="Aroania" w:hAnsi="Aroania"/>
          <w:sz w:val="12"/>
        </w:rPr>
        <w:t>la</w:t>
      </w:r>
      <w:r w:rsidR="00C0309D">
        <w:rPr>
          <w:rFonts w:ascii="Aroania" w:hAnsi="Aroania"/>
          <w:spacing w:val="-8"/>
          <w:sz w:val="12"/>
        </w:rPr>
        <w:t xml:space="preserve"> </w:t>
      </w:r>
      <w:r w:rsidR="00C0309D">
        <w:rPr>
          <w:rFonts w:ascii="Aroania" w:hAnsi="Aroania"/>
          <w:sz w:val="12"/>
        </w:rPr>
        <w:t>piste</w:t>
      </w:r>
      <w:r w:rsidR="00C0309D">
        <w:rPr>
          <w:rFonts w:ascii="Aroania" w:hAnsi="Aroania"/>
          <w:spacing w:val="-9"/>
          <w:sz w:val="12"/>
        </w:rPr>
        <w:t xml:space="preserve"> </w:t>
      </w:r>
      <w:r w:rsidR="00C0309D">
        <w:rPr>
          <w:rFonts w:ascii="Aroania" w:hAnsi="Aroania"/>
          <w:sz w:val="12"/>
        </w:rPr>
        <w:t>multifonctionnelle.</w:t>
      </w:r>
      <w:r w:rsidR="00C0309D">
        <w:rPr>
          <w:rFonts w:ascii="Aroania" w:hAnsi="Aroania"/>
          <w:spacing w:val="-8"/>
          <w:sz w:val="12"/>
        </w:rPr>
        <w:t xml:space="preserve"> </w:t>
      </w:r>
      <w:r w:rsidR="00C0309D">
        <w:rPr>
          <w:rFonts w:ascii="Aroania" w:hAnsi="Aroania"/>
          <w:sz w:val="12"/>
        </w:rPr>
        <w:t>J'en</w:t>
      </w:r>
      <w:r w:rsidR="00C0309D">
        <w:rPr>
          <w:rFonts w:ascii="Aroania" w:hAnsi="Aroania"/>
          <w:spacing w:val="-9"/>
          <w:sz w:val="12"/>
        </w:rPr>
        <w:t xml:space="preserve"> </w:t>
      </w:r>
      <w:r w:rsidR="00C0309D">
        <w:rPr>
          <w:rFonts w:ascii="Aroania" w:hAnsi="Aroania"/>
          <w:sz w:val="12"/>
        </w:rPr>
        <w:t>ai</w:t>
      </w:r>
      <w:r w:rsidR="00C0309D">
        <w:rPr>
          <w:rFonts w:ascii="Aroania" w:hAnsi="Aroania"/>
          <w:spacing w:val="-9"/>
          <w:sz w:val="12"/>
        </w:rPr>
        <w:t xml:space="preserve"> </w:t>
      </w:r>
      <w:r w:rsidR="00C0309D">
        <w:rPr>
          <w:rFonts w:ascii="Aroania" w:hAnsi="Aroania"/>
          <w:sz w:val="12"/>
        </w:rPr>
        <w:t>besoin</w:t>
      </w:r>
      <w:r w:rsidR="00C0309D">
        <w:rPr>
          <w:rFonts w:ascii="Aroania" w:hAnsi="Aroania"/>
          <w:spacing w:val="-8"/>
          <w:sz w:val="12"/>
        </w:rPr>
        <w:t xml:space="preserve"> </w:t>
      </w:r>
      <w:r w:rsidR="00C0309D">
        <w:rPr>
          <w:rFonts w:ascii="Aroania" w:hAnsi="Aroania"/>
          <w:sz w:val="12"/>
        </w:rPr>
        <w:t>pour</w:t>
      </w:r>
      <w:r w:rsidR="00C0309D">
        <w:rPr>
          <w:rFonts w:ascii="Aroania" w:hAnsi="Aroania"/>
          <w:spacing w:val="-9"/>
          <w:sz w:val="12"/>
        </w:rPr>
        <w:t xml:space="preserve"> </w:t>
      </w:r>
      <w:r w:rsidR="00C0309D">
        <w:rPr>
          <w:rFonts w:ascii="Aroania" w:hAnsi="Aroania"/>
          <w:sz w:val="12"/>
        </w:rPr>
        <w:t>tester</w:t>
      </w:r>
      <w:r w:rsidR="00C0309D">
        <w:rPr>
          <w:rFonts w:ascii="Aroania" w:hAnsi="Aroania"/>
          <w:spacing w:val="-8"/>
          <w:sz w:val="12"/>
        </w:rPr>
        <w:t xml:space="preserve"> </w:t>
      </w:r>
      <w:r w:rsidR="00C0309D">
        <w:rPr>
          <w:rFonts w:ascii="Aroania" w:hAnsi="Aroania"/>
          <w:sz w:val="12"/>
        </w:rPr>
        <w:t>et</w:t>
      </w:r>
      <w:r w:rsidR="00C0309D">
        <w:rPr>
          <w:rFonts w:ascii="Aroania" w:hAnsi="Aroania"/>
          <w:spacing w:val="-9"/>
          <w:sz w:val="12"/>
        </w:rPr>
        <w:t xml:space="preserve"> </w:t>
      </w:r>
      <w:r w:rsidR="00C0309D">
        <w:rPr>
          <w:rFonts w:ascii="Aroania" w:hAnsi="Aroania"/>
          <w:sz w:val="12"/>
        </w:rPr>
        <w:t>adapter</w:t>
      </w:r>
      <w:r w:rsidR="00C0309D">
        <w:rPr>
          <w:rFonts w:ascii="Aroania" w:hAnsi="Aroania"/>
          <w:spacing w:val="-9"/>
          <w:sz w:val="12"/>
        </w:rPr>
        <w:t xml:space="preserve"> </w:t>
      </w:r>
      <w:r w:rsidR="00C0309D">
        <w:rPr>
          <w:rFonts w:ascii="Aroania" w:hAnsi="Aroania"/>
          <w:sz w:val="12"/>
        </w:rPr>
        <w:t>des</w:t>
      </w:r>
      <w:r w:rsidR="00C0309D">
        <w:rPr>
          <w:rFonts w:ascii="Aroania" w:hAnsi="Aroania"/>
          <w:spacing w:val="-8"/>
          <w:sz w:val="12"/>
        </w:rPr>
        <w:t xml:space="preserve"> </w:t>
      </w:r>
      <w:r w:rsidR="00C0309D">
        <w:rPr>
          <w:rFonts w:ascii="Aroania" w:hAnsi="Aroania"/>
          <w:sz w:val="12"/>
        </w:rPr>
        <w:t>modèles</w:t>
      </w:r>
      <w:r w:rsidR="00C0309D">
        <w:rPr>
          <w:rFonts w:ascii="Aroania" w:hAnsi="Aroania"/>
          <w:spacing w:val="-9"/>
          <w:sz w:val="12"/>
        </w:rPr>
        <w:t xml:space="preserve"> </w:t>
      </w:r>
      <w:r w:rsidR="00C0309D">
        <w:rPr>
          <w:rFonts w:ascii="Aroania" w:hAnsi="Aroania"/>
          <w:sz w:val="12"/>
        </w:rPr>
        <w:t>de reconnaissance</w:t>
      </w:r>
      <w:r w:rsidR="00C0309D">
        <w:rPr>
          <w:rFonts w:ascii="Aroania" w:hAnsi="Aroania"/>
          <w:spacing w:val="-9"/>
          <w:sz w:val="12"/>
        </w:rPr>
        <w:t xml:space="preserve"> </w:t>
      </w:r>
      <w:r w:rsidR="00C0309D">
        <w:rPr>
          <w:rFonts w:ascii="Aroania" w:hAnsi="Aroania"/>
          <w:sz w:val="12"/>
        </w:rPr>
        <w:t>d'images.</w:t>
      </w:r>
      <w:r w:rsidR="00C0309D">
        <w:rPr>
          <w:rFonts w:ascii="Aroania" w:hAnsi="Aroania"/>
          <w:spacing w:val="-9"/>
          <w:sz w:val="12"/>
        </w:rPr>
        <w:t xml:space="preserve"> </w:t>
      </w:r>
      <w:r w:rsidR="00C0309D">
        <w:rPr>
          <w:rFonts w:ascii="Aroania" w:hAnsi="Aroania"/>
          <w:sz w:val="12"/>
        </w:rPr>
        <w:t>Et</w:t>
      </w:r>
      <w:r w:rsidR="00C0309D">
        <w:rPr>
          <w:rFonts w:ascii="Aroania" w:hAnsi="Aroania"/>
          <w:spacing w:val="-9"/>
          <w:sz w:val="12"/>
        </w:rPr>
        <w:t xml:space="preserve"> </w:t>
      </w:r>
      <w:r w:rsidR="00C0309D">
        <w:rPr>
          <w:rFonts w:ascii="Aroania" w:hAnsi="Aroania"/>
          <w:sz w:val="12"/>
        </w:rPr>
        <w:t>c'est</w:t>
      </w:r>
      <w:r w:rsidR="00C0309D">
        <w:rPr>
          <w:rFonts w:ascii="Aroania" w:hAnsi="Aroania"/>
          <w:spacing w:val="-8"/>
          <w:sz w:val="12"/>
        </w:rPr>
        <w:t xml:space="preserve"> </w:t>
      </w:r>
      <w:r w:rsidR="00C0309D">
        <w:rPr>
          <w:rFonts w:ascii="Aroania" w:hAnsi="Aroania"/>
          <w:sz w:val="12"/>
        </w:rPr>
        <w:t>super</w:t>
      </w:r>
      <w:r w:rsidR="00C0309D">
        <w:rPr>
          <w:rFonts w:ascii="Aroania" w:hAnsi="Aroania"/>
          <w:spacing w:val="-9"/>
          <w:sz w:val="12"/>
        </w:rPr>
        <w:t xml:space="preserve"> </w:t>
      </w:r>
      <w:r w:rsidR="00C0309D">
        <w:rPr>
          <w:rFonts w:ascii="Aroania" w:hAnsi="Aroania"/>
          <w:sz w:val="12"/>
        </w:rPr>
        <w:t>car</w:t>
      </w:r>
      <w:r w:rsidR="00C0309D">
        <w:rPr>
          <w:rFonts w:ascii="Aroania" w:hAnsi="Aroania"/>
          <w:spacing w:val="-9"/>
          <w:sz w:val="12"/>
        </w:rPr>
        <w:t xml:space="preserve"> </w:t>
      </w:r>
      <w:r w:rsidR="00C0309D">
        <w:rPr>
          <w:rFonts w:ascii="Aroania" w:hAnsi="Aroania"/>
          <w:sz w:val="12"/>
        </w:rPr>
        <w:t>vous</w:t>
      </w:r>
      <w:r w:rsidR="00C0309D">
        <w:rPr>
          <w:rFonts w:ascii="Aroania" w:hAnsi="Aroania"/>
          <w:spacing w:val="-8"/>
          <w:sz w:val="12"/>
        </w:rPr>
        <w:t xml:space="preserve"> </w:t>
      </w:r>
      <w:r w:rsidR="00C0309D">
        <w:rPr>
          <w:rFonts w:ascii="Aroania" w:hAnsi="Aroania"/>
          <w:sz w:val="12"/>
        </w:rPr>
        <w:t>en</w:t>
      </w:r>
      <w:r w:rsidR="00C0309D">
        <w:rPr>
          <w:rFonts w:ascii="Aroania" w:hAnsi="Aroania"/>
          <w:spacing w:val="-9"/>
          <w:sz w:val="12"/>
        </w:rPr>
        <w:t xml:space="preserve"> </w:t>
      </w:r>
      <w:r w:rsidR="00C0309D">
        <w:rPr>
          <w:rFonts w:ascii="Aroania" w:hAnsi="Aroania"/>
          <w:sz w:val="12"/>
        </w:rPr>
        <w:t>avez</w:t>
      </w:r>
      <w:r w:rsidR="00C0309D">
        <w:rPr>
          <w:rFonts w:ascii="Aroania" w:hAnsi="Aroania"/>
          <w:spacing w:val="-9"/>
          <w:sz w:val="12"/>
        </w:rPr>
        <w:t xml:space="preserve"> </w:t>
      </w:r>
      <w:r w:rsidR="00C0309D">
        <w:rPr>
          <w:rFonts w:ascii="Aroania" w:hAnsi="Aroania"/>
          <w:sz w:val="12"/>
        </w:rPr>
        <w:t>...</w:t>
      </w:r>
      <w:r w:rsidR="00C0309D">
        <w:rPr>
          <w:rFonts w:ascii="Aroania" w:hAnsi="Aroania"/>
          <w:spacing w:val="-8"/>
          <w:sz w:val="12"/>
        </w:rPr>
        <w:t xml:space="preserve"> </w:t>
      </w:r>
      <w:r w:rsidR="00C0309D">
        <w:rPr>
          <w:rFonts w:ascii="Aroania" w:hAnsi="Aroania"/>
          <w:sz w:val="12"/>
        </w:rPr>
        <w:t>pas</w:t>
      </w:r>
      <w:r w:rsidR="00C0309D">
        <w:rPr>
          <w:rFonts w:ascii="Aroania" w:hAnsi="Aroania"/>
          <w:spacing w:val="-9"/>
          <w:sz w:val="12"/>
        </w:rPr>
        <w:t xml:space="preserve"> </w:t>
      </w:r>
      <w:r w:rsidR="00C0309D">
        <w:rPr>
          <w:rFonts w:ascii="Aroania" w:hAnsi="Aroania"/>
          <w:sz w:val="12"/>
        </w:rPr>
        <w:t>mal</w:t>
      </w:r>
      <w:r w:rsidR="00C0309D">
        <w:rPr>
          <w:rFonts w:ascii="Aroania" w:hAnsi="Aroania"/>
          <w:spacing w:val="-9"/>
          <w:sz w:val="12"/>
        </w:rPr>
        <w:t xml:space="preserve"> </w:t>
      </w:r>
      <w:r w:rsidR="00C0309D">
        <w:rPr>
          <w:rFonts w:ascii="Aroania" w:hAnsi="Aroania"/>
          <w:sz w:val="12"/>
        </w:rPr>
        <w:t>quand</w:t>
      </w:r>
      <w:r w:rsidR="00C0309D">
        <w:rPr>
          <w:rFonts w:ascii="Aroania" w:hAnsi="Aroania"/>
          <w:spacing w:val="-8"/>
          <w:sz w:val="12"/>
        </w:rPr>
        <w:t xml:space="preserve"> </w:t>
      </w:r>
      <w:r w:rsidR="00C0309D">
        <w:rPr>
          <w:rFonts w:ascii="Aroania" w:hAnsi="Aroania"/>
          <w:sz w:val="12"/>
        </w:rPr>
        <w:t>même</w:t>
      </w:r>
      <w:r w:rsidR="00C0309D">
        <w:rPr>
          <w:rFonts w:ascii="Aroania" w:hAnsi="Aroania"/>
          <w:spacing w:val="-9"/>
          <w:sz w:val="12"/>
        </w:rPr>
        <w:t xml:space="preserve"> </w:t>
      </w:r>
      <w:r w:rsidR="00C0309D">
        <w:rPr>
          <w:rFonts w:ascii="Aroania" w:hAnsi="Aroania"/>
          <w:sz w:val="12"/>
        </w:rPr>
        <w:t>(</w:t>
      </w:r>
      <w:r w:rsidR="00C0309D">
        <w:rPr>
          <w:rFonts w:ascii="Aroania" w:hAnsi="Aroania"/>
          <w:color w:val="0000ED"/>
          <w:sz w:val="12"/>
        </w:rPr>
        <w:t>http</w:t>
      </w:r>
      <w:hyperlink r:id="rId36">
        <w:r w:rsidR="00C0309D">
          <w:rPr>
            <w:rFonts w:ascii="Aroania" w:hAnsi="Aroania"/>
            <w:color w:val="0000ED"/>
            <w:sz w:val="12"/>
          </w:rPr>
          <w:t>s://w</w:t>
        </w:r>
      </w:hyperlink>
      <w:r w:rsidR="00C0309D">
        <w:rPr>
          <w:rFonts w:ascii="Aroania" w:hAnsi="Aroania"/>
          <w:color w:val="0000ED"/>
          <w:sz w:val="12"/>
        </w:rPr>
        <w:t>ww.</w:t>
      </w:r>
      <w:hyperlink r:id="rId37">
        <w:r w:rsidR="00C0309D">
          <w:rPr>
            <w:rFonts w:ascii="Aroania" w:hAnsi="Aroania"/>
            <w:color w:val="0000ED"/>
            <w:sz w:val="12"/>
          </w:rPr>
          <w:t>ﬂickr.com/photos/pontjacquescartier/</w:t>
        </w:r>
        <w:r w:rsidR="00C0309D">
          <w:rPr>
            <w:rFonts w:ascii="Aroania" w:hAnsi="Aroania"/>
            <w:sz w:val="12"/>
          </w:rPr>
          <w:t>).</w:t>
        </w:r>
      </w:hyperlink>
    </w:p>
    <w:p w14:paraId="362E69A9" w14:textId="4D6BC4B0" w:rsidR="003F2FC5" w:rsidRDefault="00A55916">
      <w:pPr>
        <w:spacing w:line="144" w:lineRule="exact"/>
        <w:ind w:left="1030"/>
        <w:rPr>
          <w:rFonts w:ascii="Aroania" w:hAnsi="Aroania"/>
          <w:sz w:val="12"/>
        </w:rPr>
      </w:pPr>
      <w:r>
        <w:rPr>
          <w:noProof/>
        </w:rPr>
        <mc:AlternateContent>
          <mc:Choice Requires="wps">
            <w:drawing>
              <wp:anchor distT="0" distB="0" distL="114300" distR="114300" simplePos="0" relativeHeight="487334400" behindDoc="1" locked="0" layoutInCell="1" allowOverlap="1" wp14:anchorId="748B6912" wp14:editId="7CD33381">
                <wp:simplePos x="0" y="0"/>
                <wp:positionH relativeFrom="page">
                  <wp:posOffset>2606040</wp:posOffset>
                </wp:positionH>
                <wp:positionV relativeFrom="paragraph">
                  <wp:posOffset>70485</wp:posOffset>
                </wp:positionV>
                <wp:extent cx="1334770" cy="508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4770" cy="5080"/>
                        </a:xfrm>
                        <a:custGeom>
                          <a:avLst/>
                          <a:gdLst>
                            <a:gd name="T0" fmla="+- 0 4238 4104"/>
                            <a:gd name="T1" fmla="*/ T0 w 2102"/>
                            <a:gd name="T2" fmla="+- 0 111 111"/>
                            <a:gd name="T3" fmla="*/ 111 h 8"/>
                            <a:gd name="T4" fmla="+- 0 4104 4104"/>
                            <a:gd name="T5" fmla="*/ T4 w 2102"/>
                            <a:gd name="T6" fmla="+- 0 111 111"/>
                            <a:gd name="T7" fmla="*/ 111 h 8"/>
                            <a:gd name="T8" fmla="+- 0 4104 4104"/>
                            <a:gd name="T9" fmla="*/ T8 w 2102"/>
                            <a:gd name="T10" fmla="+- 0 118 111"/>
                            <a:gd name="T11" fmla="*/ 118 h 8"/>
                            <a:gd name="T12" fmla="+- 0 4238 4104"/>
                            <a:gd name="T13" fmla="*/ T12 w 2102"/>
                            <a:gd name="T14" fmla="+- 0 118 111"/>
                            <a:gd name="T15" fmla="*/ 118 h 8"/>
                            <a:gd name="T16" fmla="+- 0 4238 4104"/>
                            <a:gd name="T17" fmla="*/ T16 w 2102"/>
                            <a:gd name="T18" fmla="+- 0 111 111"/>
                            <a:gd name="T19" fmla="*/ 111 h 8"/>
                            <a:gd name="T20" fmla="+- 0 6205 4104"/>
                            <a:gd name="T21" fmla="*/ T20 w 2102"/>
                            <a:gd name="T22" fmla="+- 0 111 111"/>
                            <a:gd name="T23" fmla="*/ 111 h 8"/>
                            <a:gd name="T24" fmla="+- 0 4856 4104"/>
                            <a:gd name="T25" fmla="*/ T24 w 2102"/>
                            <a:gd name="T26" fmla="+- 0 111 111"/>
                            <a:gd name="T27" fmla="*/ 111 h 8"/>
                            <a:gd name="T28" fmla="+- 0 4686 4104"/>
                            <a:gd name="T29" fmla="*/ T28 w 2102"/>
                            <a:gd name="T30" fmla="+- 0 111 111"/>
                            <a:gd name="T31" fmla="*/ 111 h 8"/>
                            <a:gd name="T32" fmla="+- 0 4458 4104"/>
                            <a:gd name="T33" fmla="*/ T32 w 2102"/>
                            <a:gd name="T34" fmla="+- 0 111 111"/>
                            <a:gd name="T35" fmla="*/ 111 h 8"/>
                            <a:gd name="T36" fmla="+- 0 4271 4104"/>
                            <a:gd name="T37" fmla="*/ T36 w 2102"/>
                            <a:gd name="T38" fmla="+- 0 111 111"/>
                            <a:gd name="T39" fmla="*/ 111 h 8"/>
                            <a:gd name="T40" fmla="+- 0 4271 4104"/>
                            <a:gd name="T41" fmla="*/ T40 w 2102"/>
                            <a:gd name="T42" fmla="+- 0 118 111"/>
                            <a:gd name="T43" fmla="*/ 118 h 8"/>
                            <a:gd name="T44" fmla="+- 0 4458 4104"/>
                            <a:gd name="T45" fmla="*/ T44 w 2102"/>
                            <a:gd name="T46" fmla="+- 0 118 111"/>
                            <a:gd name="T47" fmla="*/ 118 h 8"/>
                            <a:gd name="T48" fmla="+- 0 4686 4104"/>
                            <a:gd name="T49" fmla="*/ T48 w 2102"/>
                            <a:gd name="T50" fmla="+- 0 118 111"/>
                            <a:gd name="T51" fmla="*/ 118 h 8"/>
                            <a:gd name="T52" fmla="+- 0 4856 4104"/>
                            <a:gd name="T53" fmla="*/ T52 w 2102"/>
                            <a:gd name="T54" fmla="+- 0 118 111"/>
                            <a:gd name="T55" fmla="*/ 118 h 8"/>
                            <a:gd name="T56" fmla="+- 0 6205 4104"/>
                            <a:gd name="T57" fmla="*/ T56 w 2102"/>
                            <a:gd name="T58" fmla="+- 0 118 111"/>
                            <a:gd name="T59" fmla="*/ 118 h 8"/>
                            <a:gd name="T60" fmla="+- 0 6205 4104"/>
                            <a:gd name="T61" fmla="*/ T60 w 2102"/>
                            <a:gd name="T62" fmla="+- 0 111 111"/>
                            <a:gd name="T63" fmla="*/ 111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102" h="8">
                              <a:moveTo>
                                <a:pt x="134" y="0"/>
                              </a:moveTo>
                              <a:lnTo>
                                <a:pt x="0" y="0"/>
                              </a:lnTo>
                              <a:lnTo>
                                <a:pt x="0" y="7"/>
                              </a:lnTo>
                              <a:lnTo>
                                <a:pt x="134" y="7"/>
                              </a:lnTo>
                              <a:lnTo>
                                <a:pt x="134" y="0"/>
                              </a:lnTo>
                              <a:close/>
                              <a:moveTo>
                                <a:pt x="2101" y="0"/>
                              </a:moveTo>
                              <a:lnTo>
                                <a:pt x="752" y="0"/>
                              </a:lnTo>
                              <a:lnTo>
                                <a:pt x="582" y="0"/>
                              </a:lnTo>
                              <a:lnTo>
                                <a:pt x="354" y="0"/>
                              </a:lnTo>
                              <a:lnTo>
                                <a:pt x="167" y="0"/>
                              </a:lnTo>
                              <a:lnTo>
                                <a:pt x="167" y="7"/>
                              </a:lnTo>
                              <a:lnTo>
                                <a:pt x="354" y="7"/>
                              </a:lnTo>
                              <a:lnTo>
                                <a:pt x="582" y="7"/>
                              </a:lnTo>
                              <a:lnTo>
                                <a:pt x="752" y="7"/>
                              </a:lnTo>
                              <a:lnTo>
                                <a:pt x="2101" y="7"/>
                              </a:lnTo>
                              <a:lnTo>
                                <a:pt x="2101" y="0"/>
                              </a:lnTo>
                              <a:close/>
                            </a:path>
                          </a:pathLst>
                        </a:custGeom>
                        <a:solidFill>
                          <a:srgbClr val="0000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7EE80" id="AutoShape 2" o:spid="_x0000_s1026" style="position:absolute;margin-left:205.2pt;margin-top:5.55pt;width:105.1pt;height:.4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" path="m134,l,,,7r134,l134,xm2101,l752,,582,,354,,167,r,7l354,7r228,l752,7r1349,l2101,xe" fillcolor="#0000ed" stroked="f">
                <v:path arrowok="t" o:connecttype="custom" o:connectlocs="85090,70485;0,70485;0,74930;85090,74930;85090,70485;1334135,70485;477520,70485;369570,70485;224790,70485;106045,70485;106045,74930;224790,74930;369570,74930;477520,74930;1334135,74930;1334135,70485" o:connectangles="0,0,0,0,0,0,0,0,0,0,0,0,0,0,0,0"/>
                <w10:wrap anchorx="page"/>
              </v:shape>
            </w:pict>
          </mc:Fallback>
        </mc:AlternateContent>
      </w:r>
      <w:r w:rsidR="00C0309D">
        <w:rPr>
          <w:rFonts w:ascii="Aroania" w:hAnsi="Aroania"/>
          <w:sz w:val="12"/>
        </w:rPr>
        <w:t>J'ai</w:t>
      </w:r>
      <w:r w:rsidR="00C0309D">
        <w:rPr>
          <w:rFonts w:ascii="Aroania" w:hAnsi="Aroania"/>
          <w:spacing w:val="-16"/>
          <w:sz w:val="12"/>
        </w:rPr>
        <w:t xml:space="preserve"> </w:t>
      </w:r>
      <w:r w:rsidR="00C0309D">
        <w:rPr>
          <w:rFonts w:ascii="Aroania" w:hAnsi="Aroania"/>
          <w:sz w:val="12"/>
        </w:rPr>
        <w:t>trouvé</w:t>
      </w:r>
      <w:r w:rsidR="00C0309D">
        <w:rPr>
          <w:rFonts w:ascii="Aroania" w:hAnsi="Aroania"/>
          <w:spacing w:val="-16"/>
          <w:sz w:val="12"/>
        </w:rPr>
        <w:t xml:space="preserve"> </w:t>
      </w:r>
      <w:r w:rsidR="00C0309D">
        <w:rPr>
          <w:rFonts w:ascii="Aroania" w:hAnsi="Aroania"/>
          <w:sz w:val="12"/>
        </w:rPr>
        <w:t>le</w:t>
      </w:r>
      <w:r w:rsidR="00C0309D">
        <w:rPr>
          <w:rFonts w:ascii="Aroania" w:hAnsi="Aroania"/>
          <w:spacing w:val="-15"/>
          <w:sz w:val="12"/>
        </w:rPr>
        <w:t xml:space="preserve"> </w:t>
      </w:r>
      <w:r w:rsidR="00C0309D">
        <w:rPr>
          <w:rFonts w:ascii="Aroania" w:hAnsi="Aroania"/>
          <w:sz w:val="12"/>
        </w:rPr>
        <w:t>tout</w:t>
      </w:r>
      <w:r w:rsidR="00C0309D">
        <w:rPr>
          <w:rFonts w:ascii="Aroania" w:hAnsi="Aroania"/>
          <w:spacing w:val="-16"/>
          <w:sz w:val="12"/>
        </w:rPr>
        <w:t xml:space="preserve"> </w:t>
      </w:r>
      <w:r w:rsidR="00C0309D">
        <w:rPr>
          <w:rFonts w:ascii="Aroania" w:hAnsi="Aroania"/>
          <w:sz w:val="12"/>
        </w:rPr>
        <w:t>grâce</w:t>
      </w:r>
      <w:r w:rsidR="00C0309D">
        <w:rPr>
          <w:rFonts w:ascii="Aroania" w:hAnsi="Aroania"/>
          <w:spacing w:val="-15"/>
          <w:sz w:val="12"/>
        </w:rPr>
        <w:t xml:space="preserve"> </w:t>
      </w:r>
      <w:r w:rsidR="00C0309D">
        <w:rPr>
          <w:rFonts w:ascii="Aroania" w:hAnsi="Aroania"/>
          <w:sz w:val="12"/>
        </w:rPr>
        <w:t>à</w:t>
      </w:r>
      <w:r w:rsidR="00C0309D">
        <w:rPr>
          <w:rFonts w:ascii="Aroania" w:hAnsi="Aroania"/>
          <w:spacing w:val="-16"/>
          <w:sz w:val="12"/>
        </w:rPr>
        <w:t xml:space="preserve"> </w:t>
      </w:r>
      <w:r w:rsidR="00C0309D">
        <w:rPr>
          <w:rFonts w:ascii="Aroania" w:hAnsi="Aroania"/>
          <w:sz w:val="12"/>
        </w:rPr>
        <w:t>votre</w:t>
      </w:r>
      <w:r w:rsidR="00C0309D">
        <w:rPr>
          <w:rFonts w:ascii="Aroania" w:hAnsi="Aroania"/>
          <w:spacing w:val="-15"/>
          <w:sz w:val="12"/>
        </w:rPr>
        <w:t xml:space="preserve"> </w:t>
      </w:r>
      <w:r w:rsidR="00C0309D">
        <w:rPr>
          <w:rFonts w:ascii="Aroania" w:hAnsi="Aroania"/>
          <w:sz w:val="12"/>
        </w:rPr>
        <w:t>site</w:t>
      </w:r>
      <w:r w:rsidR="00C0309D">
        <w:rPr>
          <w:rFonts w:ascii="Aroania" w:hAnsi="Aroania"/>
          <w:spacing w:val="-16"/>
          <w:sz w:val="12"/>
        </w:rPr>
        <w:t xml:space="preserve"> </w:t>
      </w:r>
      <w:r w:rsidR="00C0309D">
        <w:rPr>
          <w:rFonts w:ascii="Aroania" w:hAnsi="Aroania"/>
          <w:sz w:val="12"/>
        </w:rPr>
        <w:t>(</w:t>
      </w:r>
      <w:hyperlink r:id="rId38">
        <w:r w:rsidR="00C0309D">
          <w:rPr>
            <w:rFonts w:ascii="Aroania" w:hAnsi="Aroania"/>
            <w:color w:val="0000ED"/>
            <w:sz w:val="12"/>
          </w:rPr>
          <w:t>http://pontjacquescartier365.com/contact/</w:t>
        </w:r>
        <w:r w:rsidR="00C0309D">
          <w:rPr>
            <w:rFonts w:ascii="Aroania" w:hAnsi="Aroania"/>
            <w:sz w:val="12"/>
          </w:rPr>
          <w:t>),</w:t>
        </w:r>
        <w:r w:rsidR="00C0309D">
          <w:rPr>
            <w:rFonts w:ascii="Aroania" w:hAnsi="Aroania"/>
            <w:spacing w:val="-15"/>
            <w:sz w:val="12"/>
          </w:rPr>
          <w:t xml:space="preserve"> </w:t>
        </w:r>
      </w:hyperlink>
      <w:r w:rsidR="00C0309D">
        <w:rPr>
          <w:rFonts w:ascii="Aroania" w:hAnsi="Aroania"/>
          <w:sz w:val="12"/>
        </w:rPr>
        <w:t>que</w:t>
      </w:r>
      <w:r w:rsidR="00C0309D">
        <w:rPr>
          <w:rFonts w:ascii="Aroania" w:hAnsi="Aroania"/>
          <w:spacing w:val="-16"/>
          <w:sz w:val="12"/>
        </w:rPr>
        <w:t xml:space="preserve"> </w:t>
      </w:r>
      <w:r w:rsidR="00C0309D">
        <w:rPr>
          <w:rFonts w:ascii="Aroania" w:hAnsi="Aroania"/>
          <w:sz w:val="12"/>
        </w:rPr>
        <w:t>j'ai</w:t>
      </w:r>
      <w:r w:rsidR="00C0309D">
        <w:rPr>
          <w:rFonts w:ascii="Aroania" w:hAnsi="Aroania"/>
          <w:spacing w:val="-15"/>
          <w:sz w:val="12"/>
        </w:rPr>
        <w:t xml:space="preserve"> </w:t>
      </w:r>
      <w:r w:rsidR="00C0309D">
        <w:rPr>
          <w:rFonts w:ascii="Aroania" w:hAnsi="Aroania"/>
          <w:sz w:val="12"/>
        </w:rPr>
        <w:t>trouvé</w:t>
      </w:r>
      <w:r w:rsidR="00C0309D">
        <w:rPr>
          <w:rFonts w:ascii="Aroania" w:hAnsi="Aroania"/>
          <w:spacing w:val="-16"/>
          <w:sz w:val="12"/>
        </w:rPr>
        <w:t xml:space="preserve"> </w:t>
      </w:r>
      <w:r w:rsidR="00C0309D">
        <w:rPr>
          <w:rFonts w:ascii="Aroania" w:hAnsi="Aroania"/>
          <w:sz w:val="12"/>
        </w:rPr>
        <w:t>en</w:t>
      </w:r>
      <w:r w:rsidR="00C0309D">
        <w:rPr>
          <w:rFonts w:ascii="Aroania" w:hAnsi="Aroania"/>
          <w:spacing w:val="-15"/>
          <w:sz w:val="12"/>
        </w:rPr>
        <w:t xml:space="preserve"> </w:t>
      </w:r>
      <w:r w:rsidR="00C0309D">
        <w:rPr>
          <w:rFonts w:ascii="Aroania" w:hAnsi="Aroania"/>
          <w:sz w:val="12"/>
        </w:rPr>
        <w:t>faisant</w:t>
      </w:r>
      <w:r w:rsidR="00C0309D">
        <w:rPr>
          <w:rFonts w:ascii="Aroania" w:hAnsi="Aroania"/>
          <w:spacing w:val="-16"/>
          <w:sz w:val="12"/>
        </w:rPr>
        <w:t xml:space="preserve"> </w:t>
      </w:r>
      <w:r w:rsidR="00C0309D">
        <w:rPr>
          <w:rFonts w:ascii="Aroania" w:hAnsi="Aroania"/>
          <w:sz w:val="12"/>
        </w:rPr>
        <w:t>des</w:t>
      </w:r>
      <w:r w:rsidR="00C0309D">
        <w:rPr>
          <w:rFonts w:ascii="Aroania" w:hAnsi="Aroania"/>
          <w:spacing w:val="-15"/>
          <w:sz w:val="12"/>
        </w:rPr>
        <w:t xml:space="preserve"> </w:t>
      </w:r>
      <w:r w:rsidR="00C0309D">
        <w:rPr>
          <w:rFonts w:ascii="Aroania" w:hAnsi="Aroania"/>
          <w:sz w:val="12"/>
        </w:rPr>
        <w:t>recherches</w:t>
      </w:r>
      <w:r w:rsidR="00C0309D">
        <w:rPr>
          <w:rFonts w:ascii="Aroania" w:hAnsi="Aroania"/>
          <w:spacing w:val="-16"/>
          <w:sz w:val="12"/>
        </w:rPr>
        <w:t xml:space="preserve"> </w:t>
      </w:r>
      <w:r w:rsidR="00C0309D">
        <w:rPr>
          <w:rFonts w:ascii="Aroania" w:hAnsi="Aroania"/>
          <w:sz w:val="12"/>
        </w:rPr>
        <w:t>d'images</w:t>
      </w:r>
      <w:r w:rsidR="00C0309D">
        <w:rPr>
          <w:rFonts w:ascii="Aroania" w:hAnsi="Aroania"/>
          <w:spacing w:val="-15"/>
          <w:sz w:val="12"/>
        </w:rPr>
        <w:t xml:space="preserve"> </w:t>
      </w:r>
      <w:r w:rsidR="00C0309D">
        <w:rPr>
          <w:rFonts w:ascii="Aroania" w:hAnsi="Aroania"/>
          <w:sz w:val="12"/>
        </w:rPr>
        <w:t>via</w:t>
      </w:r>
      <w:r w:rsidR="00C0309D">
        <w:rPr>
          <w:rFonts w:ascii="Aroania" w:hAnsi="Aroania"/>
          <w:spacing w:val="-16"/>
          <w:sz w:val="12"/>
        </w:rPr>
        <w:t xml:space="preserve"> </w:t>
      </w:r>
      <w:r w:rsidR="00C0309D">
        <w:rPr>
          <w:rFonts w:ascii="Aroania" w:hAnsi="Aroania"/>
          <w:sz w:val="12"/>
        </w:rPr>
        <w:t>Google.</w:t>
      </w:r>
    </w:p>
    <w:p w14:paraId="2D984E90" w14:textId="77777777" w:rsidR="003F2FC5" w:rsidRDefault="003F2FC5">
      <w:pPr>
        <w:pStyle w:val="Corpsdetexte"/>
        <w:spacing w:before="12"/>
        <w:rPr>
          <w:rFonts w:ascii="Aroania"/>
          <w:sz w:val="10"/>
        </w:rPr>
      </w:pPr>
    </w:p>
    <w:p w14:paraId="470ABFCE" w14:textId="77777777" w:rsidR="003F2FC5" w:rsidRDefault="00C0309D">
      <w:pPr>
        <w:spacing w:line="223" w:lineRule="auto"/>
        <w:ind w:left="1030" w:right="2716"/>
        <w:rPr>
          <w:rFonts w:ascii="Aroania" w:hAnsi="Aroania"/>
          <w:sz w:val="12"/>
        </w:rPr>
      </w:pPr>
      <w:r>
        <w:rPr>
          <w:rFonts w:ascii="Aroania" w:hAnsi="Aroania"/>
          <w:sz w:val="12"/>
        </w:rPr>
        <w:t>Le</w:t>
      </w:r>
      <w:r>
        <w:rPr>
          <w:rFonts w:ascii="Aroania" w:hAnsi="Aroania"/>
          <w:spacing w:val="-10"/>
          <w:sz w:val="12"/>
        </w:rPr>
        <w:t xml:space="preserve"> </w:t>
      </w:r>
      <w:r>
        <w:rPr>
          <w:rFonts w:ascii="Aroania" w:hAnsi="Aroania"/>
          <w:sz w:val="12"/>
        </w:rPr>
        <w:t>premier</w:t>
      </w:r>
      <w:r>
        <w:rPr>
          <w:rFonts w:ascii="Aroania" w:hAnsi="Aroania"/>
          <w:spacing w:val="-9"/>
          <w:sz w:val="12"/>
        </w:rPr>
        <w:t xml:space="preserve"> </w:t>
      </w:r>
      <w:r>
        <w:rPr>
          <w:rFonts w:ascii="Aroania" w:hAnsi="Aroania"/>
          <w:sz w:val="12"/>
        </w:rPr>
        <w:t>objectif</w:t>
      </w:r>
      <w:r>
        <w:rPr>
          <w:rFonts w:ascii="Aroania" w:hAnsi="Aroania"/>
          <w:spacing w:val="-9"/>
          <w:sz w:val="12"/>
        </w:rPr>
        <w:t xml:space="preserve"> </w:t>
      </w:r>
      <w:r>
        <w:rPr>
          <w:rFonts w:ascii="Aroania" w:hAnsi="Aroania"/>
          <w:sz w:val="12"/>
        </w:rPr>
        <w:t>de</w:t>
      </w:r>
      <w:r>
        <w:rPr>
          <w:rFonts w:ascii="Aroania" w:hAnsi="Aroania"/>
          <w:spacing w:val="-10"/>
          <w:sz w:val="12"/>
        </w:rPr>
        <w:t xml:space="preserve"> </w:t>
      </w:r>
      <w:r>
        <w:rPr>
          <w:rFonts w:ascii="Aroania" w:hAnsi="Aroania"/>
          <w:sz w:val="12"/>
        </w:rPr>
        <w:t>mon</w:t>
      </w:r>
      <w:r>
        <w:rPr>
          <w:rFonts w:ascii="Aroania" w:hAnsi="Aroania"/>
          <w:spacing w:val="-9"/>
          <w:sz w:val="12"/>
        </w:rPr>
        <w:t xml:space="preserve"> </w:t>
      </w:r>
      <w:r>
        <w:rPr>
          <w:rFonts w:ascii="Aroania" w:hAnsi="Aroania"/>
          <w:sz w:val="12"/>
        </w:rPr>
        <w:t>email</w:t>
      </w:r>
      <w:r>
        <w:rPr>
          <w:rFonts w:ascii="Aroania" w:hAnsi="Aroania"/>
          <w:spacing w:val="-9"/>
          <w:sz w:val="12"/>
        </w:rPr>
        <w:t xml:space="preserve"> </w:t>
      </w:r>
      <w:r>
        <w:rPr>
          <w:rFonts w:ascii="Aroania" w:hAnsi="Aroania"/>
          <w:sz w:val="12"/>
        </w:rPr>
        <w:t>est</w:t>
      </w:r>
      <w:r>
        <w:rPr>
          <w:rFonts w:ascii="Aroania" w:hAnsi="Aroania"/>
          <w:spacing w:val="-10"/>
          <w:sz w:val="12"/>
        </w:rPr>
        <w:t xml:space="preserve"> </w:t>
      </w:r>
      <w:r>
        <w:rPr>
          <w:rFonts w:ascii="Aroania" w:hAnsi="Aroania"/>
          <w:sz w:val="12"/>
        </w:rPr>
        <w:t>de</w:t>
      </w:r>
      <w:r>
        <w:rPr>
          <w:rFonts w:ascii="Aroania" w:hAnsi="Aroania"/>
          <w:spacing w:val="-9"/>
          <w:sz w:val="12"/>
        </w:rPr>
        <w:t xml:space="preserve"> </w:t>
      </w:r>
      <w:r>
        <w:rPr>
          <w:rFonts w:ascii="Aroania" w:hAnsi="Aroania"/>
          <w:sz w:val="12"/>
        </w:rPr>
        <w:t>vous</w:t>
      </w:r>
      <w:r>
        <w:rPr>
          <w:rFonts w:ascii="Aroania" w:hAnsi="Aroania"/>
          <w:spacing w:val="-9"/>
          <w:sz w:val="12"/>
        </w:rPr>
        <w:t xml:space="preserve"> </w:t>
      </w:r>
      <w:r>
        <w:rPr>
          <w:rFonts w:ascii="Aroania" w:hAnsi="Aroania"/>
          <w:sz w:val="12"/>
        </w:rPr>
        <w:t>demander</w:t>
      </w:r>
      <w:r>
        <w:rPr>
          <w:rFonts w:ascii="Aroania" w:hAnsi="Aroania"/>
          <w:spacing w:val="-10"/>
          <w:sz w:val="12"/>
        </w:rPr>
        <w:t xml:space="preserve"> </w:t>
      </w:r>
      <w:r>
        <w:rPr>
          <w:rFonts w:ascii="Aroania" w:hAnsi="Aroania"/>
          <w:sz w:val="12"/>
        </w:rPr>
        <w:t>la</w:t>
      </w:r>
      <w:r>
        <w:rPr>
          <w:rFonts w:ascii="Aroania" w:hAnsi="Aroania"/>
          <w:spacing w:val="-9"/>
          <w:sz w:val="12"/>
        </w:rPr>
        <w:t xml:space="preserve"> </w:t>
      </w:r>
      <w:r>
        <w:rPr>
          <w:rFonts w:ascii="Aroania" w:hAnsi="Aroania"/>
          <w:sz w:val="12"/>
        </w:rPr>
        <w:t>permission</w:t>
      </w:r>
      <w:r>
        <w:rPr>
          <w:rFonts w:ascii="Aroania" w:hAnsi="Aroania"/>
          <w:spacing w:val="-9"/>
          <w:sz w:val="12"/>
        </w:rPr>
        <w:t xml:space="preserve"> </w:t>
      </w:r>
      <w:r>
        <w:rPr>
          <w:rFonts w:ascii="Aroania" w:hAnsi="Aroania"/>
          <w:sz w:val="12"/>
        </w:rPr>
        <w:t>d'utiliser</w:t>
      </w:r>
      <w:r>
        <w:rPr>
          <w:rFonts w:ascii="Aroania" w:hAnsi="Aroania"/>
          <w:spacing w:val="-10"/>
          <w:sz w:val="12"/>
        </w:rPr>
        <w:t xml:space="preserve"> </w:t>
      </w:r>
      <w:r>
        <w:rPr>
          <w:rFonts w:ascii="Aroania" w:hAnsi="Aroania"/>
          <w:sz w:val="12"/>
        </w:rPr>
        <w:t>ces</w:t>
      </w:r>
      <w:r>
        <w:rPr>
          <w:rFonts w:ascii="Aroania" w:hAnsi="Aroania"/>
          <w:spacing w:val="-9"/>
          <w:sz w:val="12"/>
        </w:rPr>
        <w:t xml:space="preserve"> </w:t>
      </w:r>
      <w:r>
        <w:rPr>
          <w:rFonts w:ascii="Aroania" w:hAnsi="Aroania"/>
          <w:sz w:val="12"/>
        </w:rPr>
        <w:t>images</w:t>
      </w:r>
      <w:r>
        <w:rPr>
          <w:rFonts w:ascii="Aroania" w:hAnsi="Aroania"/>
          <w:spacing w:val="-9"/>
          <w:sz w:val="12"/>
        </w:rPr>
        <w:t xml:space="preserve"> </w:t>
      </w:r>
      <w:r>
        <w:rPr>
          <w:rFonts w:ascii="Aroania" w:hAnsi="Aroania"/>
          <w:sz w:val="12"/>
        </w:rPr>
        <w:t>et</w:t>
      </w:r>
      <w:r>
        <w:rPr>
          <w:rFonts w:ascii="Aroania" w:hAnsi="Aroania"/>
          <w:spacing w:val="-10"/>
          <w:sz w:val="12"/>
        </w:rPr>
        <w:t xml:space="preserve"> </w:t>
      </w:r>
      <w:r>
        <w:rPr>
          <w:rFonts w:ascii="Aroania" w:hAnsi="Aroania"/>
          <w:sz w:val="12"/>
        </w:rPr>
        <w:t>ces</w:t>
      </w:r>
      <w:r>
        <w:rPr>
          <w:rFonts w:ascii="Aroania" w:hAnsi="Aroania"/>
          <w:spacing w:val="-9"/>
          <w:sz w:val="12"/>
        </w:rPr>
        <w:t xml:space="preserve"> </w:t>
      </w:r>
      <w:r>
        <w:rPr>
          <w:rFonts w:ascii="Aroania" w:hAnsi="Aroania"/>
          <w:sz w:val="12"/>
        </w:rPr>
        <w:t>vidéos.</w:t>
      </w:r>
      <w:r>
        <w:rPr>
          <w:rFonts w:ascii="Aroania" w:hAnsi="Aroania"/>
          <w:spacing w:val="-9"/>
          <w:sz w:val="12"/>
        </w:rPr>
        <w:t xml:space="preserve"> </w:t>
      </w:r>
      <w:r>
        <w:rPr>
          <w:rFonts w:ascii="Aroania" w:hAnsi="Aroania"/>
          <w:sz w:val="12"/>
        </w:rPr>
        <w:t>À</w:t>
      </w:r>
      <w:r>
        <w:rPr>
          <w:rFonts w:ascii="Aroania" w:hAnsi="Aroania"/>
          <w:spacing w:val="-9"/>
          <w:sz w:val="12"/>
        </w:rPr>
        <w:t xml:space="preserve"> </w:t>
      </w:r>
      <w:r>
        <w:rPr>
          <w:rFonts w:ascii="Aroania" w:hAnsi="Aroania"/>
          <w:sz w:val="12"/>
        </w:rPr>
        <w:t>des</w:t>
      </w:r>
      <w:r>
        <w:rPr>
          <w:rFonts w:ascii="Aroania" w:hAnsi="Aroania"/>
          <w:spacing w:val="-10"/>
          <w:sz w:val="12"/>
        </w:rPr>
        <w:t xml:space="preserve"> </w:t>
      </w:r>
      <w:r>
        <w:rPr>
          <w:rFonts w:ascii="Aroania" w:hAnsi="Aroania"/>
          <w:sz w:val="12"/>
        </w:rPr>
        <w:t>ﬁns</w:t>
      </w:r>
      <w:r>
        <w:rPr>
          <w:rFonts w:ascii="Aroania" w:hAnsi="Aroania"/>
          <w:spacing w:val="-9"/>
          <w:sz w:val="12"/>
        </w:rPr>
        <w:t xml:space="preserve"> </w:t>
      </w:r>
      <w:r>
        <w:rPr>
          <w:rFonts w:ascii="Aroania" w:hAnsi="Aroania"/>
          <w:sz w:val="12"/>
        </w:rPr>
        <w:t>de</w:t>
      </w:r>
      <w:r>
        <w:rPr>
          <w:rFonts w:ascii="Aroania" w:hAnsi="Aroania"/>
          <w:spacing w:val="-9"/>
          <w:sz w:val="12"/>
        </w:rPr>
        <w:t xml:space="preserve"> </w:t>
      </w:r>
      <w:r>
        <w:rPr>
          <w:rFonts w:ascii="Aroania" w:hAnsi="Aroania"/>
          <w:sz w:val="12"/>
        </w:rPr>
        <w:t>recherche</w:t>
      </w:r>
      <w:r>
        <w:rPr>
          <w:rFonts w:ascii="Aroania" w:hAnsi="Aroania"/>
          <w:spacing w:val="-10"/>
          <w:sz w:val="12"/>
        </w:rPr>
        <w:t xml:space="preserve"> </w:t>
      </w:r>
      <w:r>
        <w:rPr>
          <w:rFonts w:ascii="Aroania" w:hAnsi="Aroania"/>
          <w:sz w:val="12"/>
        </w:rPr>
        <w:t>pour</w:t>
      </w:r>
      <w:r>
        <w:rPr>
          <w:rFonts w:ascii="Aroania" w:hAnsi="Aroania"/>
          <w:spacing w:val="-9"/>
          <w:sz w:val="12"/>
        </w:rPr>
        <w:t xml:space="preserve"> </w:t>
      </w:r>
      <w:r>
        <w:rPr>
          <w:rFonts w:ascii="Aroania" w:hAnsi="Aroania"/>
          <w:sz w:val="12"/>
        </w:rPr>
        <w:t>ma</w:t>
      </w:r>
      <w:r>
        <w:rPr>
          <w:rFonts w:ascii="Aroania" w:hAnsi="Aroania"/>
          <w:spacing w:val="-9"/>
          <w:sz w:val="12"/>
        </w:rPr>
        <w:t xml:space="preserve"> </w:t>
      </w:r>
      <w:r>
        <w:rPr>
          <w:rFonts w:ascii="Aroania" w:hAnsi="Aroania"/>
          <w:sz w:val="12"/>
        </w:rPr>
        <w:t>maîtrise. Le</w:t>
      </w:r>
      <w:r>
        <w:rPr>
          <w:rFonts w:ascii="Aroania" w:hAnsi="Aroania"/>
          <w:spacing w:val="-10"/>
          <w:sz w:val="12"/>
        </w:rPr>
        <w:t xml:space="preserve"> </w:t>
      </w:r>
      <w:r>
        <w:rPr>
          <w:rFonts w:ascii="Aroania" w:hAnsi="Aroania"/>
          <w:sz w:val="12"/>
        </w:rPr>
        <w:t>second</w:t>
      </w:r>
      <w:r>
        <w:rPr>
          <w:rFonts w:ascii="Aroania" w:hAnsi="Aroania"/>
          <w:spacing w:val="-10"/>
          <w:sz w:val="12"/>
        </w:rPr>
        <w:t xml:space="preserve"> </w:t>
      </w:r>
      <w:r>
        <w:rPr>
          <w:rFonts w:ascii="Aroania" w:hAnsi="Aroania"/>
          <w:sz w:val="12"/>
        </w:rPr>
        <w:t>objectif,</w:t>
      </w:r>
      <w:r>
        <w:rPr>
          <w:rFonts w:ascii="Aroania" w:hAnsi="Aroania"/>
          <w:spacing w:val="-10"/>
          <w:sz w:val="12"/>
        </w:rPr>
        <w:t xml:space="preserve"> </w:t>
      </w:r>
      <w:r>
        <w:rPr>
          <w:rFonts w:ascii="Aroania" w:hAnsi="Aroania"/>
          <w:sz w:val="12"/>
        </w:rPr>
        <w:t>si</w:t>
      </w:r>
      <w:r>
        <w:rPr>
          <w:rFonts w:ascii="Aroania" w:hAnsi="Aroania"/>
          <w:spacing w:val="-9"/>
          <w:sz w:val="12"/>
        </w:rPr>
        <w:t xml:space="preserve"> </w:t>
      </w:r>
      <w:r>
        <w:rPr>
          <w:rFonts w:ascii="Aroania" w:hAnsi="Aroania"/>
          <w:sz w:val="12"/>
        </w:rPr>
        <w:t>vous</w:t>
      </w:r>
      <w:r>
        <w:rPr>
          <w:rFonts w:ascii="Aroania" w:hAnsi="Aroania"/>
          <w:spacing w:val="-10"/>
          <w:sz w:val="12"/>
        </w:rPr>
        <w:t xml:space="preserve"> </w:t>
      </w:r>
      <w:r>
        <w:rPr>
          <w:rFonts w:ascii="Aroania" w:hAnsi="Aroania"/>
          <w:sz w:val="12"/>
        </w:rPr>
        <w:t>me</w:t>
      </w:r>
      <w:r>
        <w:rPr>
          <w:rFonts w:ascii="Aroania" w:hAnsi="Aroania"/>
          <w:spacing w:val="-10"/>
          <w:sz w:val="12"/>
        </w:rPr>
        <w:t xml:space="preserve"> </w:t>
      </w:r>
      <w:r>
        <w:rPr>
          <w:rFonts w:ascii="Aroania" w:hAnsi="Aroania"/>
          <w:sz w:val="12"/>
        </w:rPr>
        <w:t>donner</w:t>
      </w:r>
      <w:r>
        <w:rPr>
          <w:rFonts w:ascii="Aroania" w:hAnsi="Aroania"/>
          <w:spacing w:val="-10"/>
          <w:sz w:val="12"/>
        </w:rPr>
        <w:t xml:space="preserve"> </w:t>
      </w:r>
      <w:r>
        <w:rPr>
          <w:rFonts w:ascii="Aroania" w:hAnsi="Aroania"/>
          <w:sz w:val="12"/>
        </w:rPr>
        <w:t>la</w:t>
      </w:r>
      <w:r>
        <w:rPr>
          <w:rFonts w:ascii="Aroania" w:hAnsi="Aroania"/>
          <w:spacing w:val="-9"/>
          <w:sz w:val="12"/>
        </w:rPr>
        <w:t xml:space="preserve"> </w:t>
      </w:r>
      <w:r>
        <w:rPr>
          <w:rFonts w:ascii="Aroania" w:hAnsi="Aroania"/>
          <w:sz w:val="12"/>
        </w:rPr>
        <w:t>permission,</w:t>
      </w:r>
      <w:r>
        <w:rPr>
          <w:rFonts w:ascii="Aroania" w:hAnsi="Aroania"/>
          <w:spacing w:val="-10"/>
          <w:sz w:val="12"/>
        </w:rPr>
        <w:t xml:space="preserve"> </w:t>
      </w:r>
      <w:r>
        <w:rPr>
          <w:rFonts w:ascii="Aroania" w:hAnsi="Aroania"/>
          <w:sz w:val="12"/>
        </w:rPr>
        <w:t>est</w:t>
      </w:r>
      <w:r>
        <w:rPr>
          <w:rFonts w:ascii="Aroania" w:hAnsi="Aroania"/>
          <w:spacing w:val="-10"/>
          <w:sz w:val="12"/>
        </w:rPr>
        <w:t xml:space="preserve"> </w:t>
      </w:r>
      <w:r>
        <w:rPr>
          <w:rFonts w:ascii="Aroania" w:hAnsi="Aroania"/>
          <w:sz w:val="12"/>
        </w:rPr>
        <w:t>de</w:t>
      </w:r>
      <w:r>
        <w:rPr>
          <w:rFonts w:ascii="Aroania" w:hAnsi="Aroania"/>
          <w:spacing w:val="-10"/>
          <w:sz w:val="12"/>
        </w:rPr>
        <w:t xml:space="preserve"> </w:t>
      </w:r>
      <w:r>
        <w:rPr>
          <w:rFonts w:ascii="Aroania" w:hAnsi="Aroania"/>
          <w:sz w:val="12"/>
        </w:rPr>
        <w:t>pouvoir</w:t>
      </w:r>
      <w:r>
        <w:rPr>
          <w:rFonts w:ascii="Aroania" w:hAnsi="Aroania"/>
          <w:spacing w:val="-9"/>
          <w:sz w:val="12"/>
        </w:rPr>
        <w:t xml:space="preserve"> </w:t>
      </w:r>
      <w:r>
        <w:rPr>
          <w:rFonts w:ascii="Aroania" w:hAnsi="Aroania"/>
          <w:sz w:val="12"/>
        </w:rPr>
        <w:t>récupérer</w:t>
      </w:r>
      <w:r>
        <w:rPr>
          <w:rFonts w:ascii="Aroania" w:hAnsi="Aroania"/>
          <w:spacing w:val="-10"/>
          <w:sz w:val="12"/>
        </w:rPr>
        <w:t xml:space="preserve"> </w:t>
      </w:r>
      <w:r>
        <w:rPr>
          <w:rFonts w:ascii="Aroania" w:hAnsi="Aroania"/>
          <w:sz w:val="12"/>
        </w:rPr>
        <w:t>ces</w:t>
      </w:r>
      <w:r>
        <w:rPr>
          <w:rFonts w:ascii="Aroania" w:hAnsi="Aroania"/>
          <w:spacing w:val="-10"/>
          <w:sz w:val="12"/>
        </w:rPr>
        <w:t xml:space="preserve"> </w:t>
      </w:r>
      <w:r>
        <w:rPr>
          <w:rFonts w:ascii="Aroania" w:hAnsi="Aroania"/>
          <w:sz w:val="12"/>
        </w:rPr>
        <w:t>images</w:t>
      </w:r>
      <w:r>
        <w:rPr>
          <w:rFonts w:ascii="Aroania" w:hAnsi="Aroania"/>
          <w:spacing w:val="-10"/>
          <w:sz w:val="12"/>
        </w:rPr>
        <w:t xml:space="preserve"> </w:t>
      </w:r>
      <w:r>
        <w:rPr>
          <w:rFonts w:ascii="Aroania" w:hAnsi="Aroania"/>
          <w:sz w:val="12"/>
        </w:rPr>
        <w:t>et</w:t>
      </w:r>
      <w:r>
        <w:rPr>
          <w:rFonts w:ascii="Aroania" w:hAnsi="Aroania"/>
          <w:spacing w:val="-9"/>
          <w:sz w:val="12"/>
        </w:rPr>
        <w:t xml:space="preserve"> </w:t>
      </w:r>
      <w:r>
        <w:rPr>
          <w:rFonts w:ascii="Aroania" w:hAnsi="Aroania"/>
          <w:sz w:val="12"/>
        </w:rPr>
        <w:t>vidéos,</w:t>
      </w:r>
      <w:r>
        <w:rPr>
          <w:rFonts w:ascii="Aroania" w:hAnsi="Aroania"/>
          <w:spacing w:val="-10"/>
          <w:sz w:val="12"/>
        </w:rPr>
        <w:t xml:space="preserve"> </w:t>
      </w:r>
      <w:r>
        <w:rPr>
          <w:rFonts w:ascii="Aroania" w:hAnsi="Aroania"/>
          <w:sz w:val="12"/>
        </w:rPr>
        <w:t>incluant</w:t>
      </w:r>
      <w:r>
        <w:rPr>
          <w:rFonts w:ascii="Aroania" w:hAnsi="Aroania"/>
          <w:spacing w:val="-10"/>
          <w:sz w:val="12"/>
        </w:rPr>
        <w:t xml:space="preserve"> </w:t>
      </w:r>
      <w:r>
        <w:rPr>
          <w:rFonts w:ascii="Aroania" w:hAnsi="Aroania"/>
          <w:sz w:val="12"/>
        </w:rPr>
        <w:t>toutes</w:t>
      </w:r>
      <w:r>
        <w:rPr>
          <w:rFonts w:ascii="Aroania" w:hAnsi="Aroania"/>
          <w:spacing w:val="-10"/>
          <w:sz w:val="12"/>
        </w:rPr>
        <w:t xml:space="preserve"> </w:t>
      </w:r>
      <w:r>
        <w:rPr>
          <w:rFonts w:ascii="Aroania" w:hAnsi="Aroania"/>
          <w:sz w:val="12"/>
        </w:rPr>
        <w:t>leurs</w:t>
      </w:r>
      <w:r>
        <w:rPr>
          <w:rFonts w:ascii="Aroania" w:hAnsi="Aroania"/>
          <w:spacing w:val="-9"/>
          <w:sz w:val="12"/>
        </w:rPr>
        <w:t xml:space="preserve"> </w:t>
      </w:r>
      <w:r>
        <w:rPr>
          <w:rFonts w:ascii="Aroania" w:hAnsi="Aroania"/>
          <w:sz w:val="12"/>
        </w:rPr>
        <w:t>diﬀérentes</w:t>
      </w:r>
      <w:r>
        <w:rPr>
          <w:rFonts w:ascii="Aroania" w:hAnsi="Aroania"/>
          <w:spacing w:val="-10"/>
          <w:sz w:val="12"/>
        </w:rPr>
        <w:t xml:space="preserve"> </w:t>
      </w:r>
      <w:r>
        <w:rPr>
          <w:rFonts w:ascii="Aroania" w:hAnsi="Aroania"/>
          <w:sz w:val="12"/>
        </w:rPr>
        <w:t>résolutions.</w:t>
      </w:r>
    </w:p>
    <w:p w14:paraId="026D2558" w14:textId="77777777" w:rsidR="003F2FC5" w:rsidRDefault="003F2FC5">
      <w:pPr>
        <w:pStyle w:val="Corpsdetexte"/>
        <w:spacing w:before="7"/>
        <w:rPr>
          <w:rFonts w:ascii="Aroania"/>
          <w:sz w:val="10"/>
        </w:rPr>
      </w:pPr>
    </w:p>
    <w:p w14:paraId="303E5CD6" w14:textId="77777777" w:rsidR="003F2FC5" w:rsidRDefault="00C0309D">
      <w:pPr>
        <w:ind w:left="1030"/>
        <w:rPr>
          <w:rFonts w:ascii="Aroania"/>
          <w:sz w:val="12"/>
        </w:rPr>
      </w:pPr>
      <w:r>
        <w:rPr>
          <w:noProof/>
        </w:rPr>
        <w:drawing>
          <wp:anchor distT="0" distB="0" distL="0" distR="0" simplePos="0" relativeHeight="11" behindDoc="0" locked="0" layoutInCell="1" allowOverlap="1" wp14:anchorId="234ABB6C" wp14:editId="0504D6A9">
            <wp:simplePos x="0" y="0"/>
            <wp:positionH relativeFrom="page">
              <wp:posOffset>1531428</wp:posOffset>
            </wp:positionH>
            <wp:positionV relativeFrom="paragraph">
              <wp:posOffset>127288</wp:posOffset>
            </wp:positionV>
            <wp:extent cx="452438" cy="476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9" cstate="print"/>
                    <a:stretch>
                      <a:fillRect/>
                    </a:stretch>
                  </pic:blipFill>
                  <pic:spPr>
                    <a:xfrm>
                      <a:off x="0" y="0"/>
                      <a:ext cx="452438" cy="47625"/>
                    </a:xfrm>
                    <a:prstGeom prst="rect">
                      <a:avLst/>
                    </a:prstGeom>
                  </pic:spPr>
                </pic:pic>
              </a:graphicData>
            </a:graphic>
          </wp:anchor>
        </w:drawing>
      </w:r>
      <w:r>
        <w:rPr>
          <w:rFonts w:ascii="Aroania"/>
          <w:sz w:val="12"/>
        </w:rPr>
        <w:t>Si vous voulez en discuter, cela me fera plaisir, je suis disponible au:</w:t>
      </w:r>
    </w:p>
    <w:p w14:paraId="637C5C9A" w14:textId="77777777" w:rsidR="003F2FC5" w:rsidRDefault="00C0309D">
      <w:pPr>
        <w:spacing w:before="53"/>
        <w:ind w:left="1030"/>
        <w:rPr>
          <w:rFonts w:ascii="Aroania"/>
          <w:sz w:val="12"/>
        </w:rPr>
      </w:pPr>
      <w:r>
        <w:rPr>
          <w:rFonts w:ascii="Aroania"/>
          <w:sz w:val="12"/>
        </w:rPr>
        <w:t>Ou via email aussi.</w:t>
      </w:r>
    </w:p>
    <w:p w14:paraId="34F96F24" w14:textId="77777777" w:rsidR="003F2FC5" w:rsidRDefault="003F2FC5">
      <w:pPr>
        <w:pStyle w:val="Corpsdetexte"/>
        <w:spacing w:before="4"/>
        <w:rPr>
          <w:rFonts w:ascii="Aroania"/>
          <w:sz w:val="10"/>
        </w:rPr>
      </w:pPr>
    </w:p>
    <w:p w14:paraId="602980D5" w14:textId="77777777" w:rsidR="003F2FC5" w:rsidRDefault="00C0309D">
      <w:pPr>
        <w:spacing w:line="147" w:lineRule="exact"/>
        <w:ind w:left="1030"/>
        <w:rPr>
          <w:rFonts w:ascii="Aroania"/>
          <w:sz w:val="12"/>
        </w:rPr>
      </w:pPr>
      <w:r>
        <w:rPr>
          <w:rFonts w:ascii="Aroania"/>
          <w:sz w:val="12"/>
        </w:rPr>
        <w:t>J'attends de vos nouvelles avec impatience.</w:t>
      </w:r>
    </w:p>
    <w:p w14:paraId="33405388" w14:textId="77777777" w:rsidR="003F2FC5" w:rsidRDefault="00C0309D">
      <w:pPr>
        <w:spacing w:line="446" w:lineRule="auto"/>
        <w:ind w:left="1030" w:right="6749"/>
        <w:rPr>
          <w:rFonts w:ascii="Aroania" w:hAnsi="Aroania"/>
          <w:sz w:val="12"/>
        </w:rPr>
      </w:pPr>
      <w:r>
        <w:rPr>
          <w:rFonts w:ascii="Aroania" w:hAnsi="Aroania"/>
          <w:sz w:val="12"/>
        </w:rPr>
        <w:t xml:space="preserve">En attendant, je vous souhaite une excellente journée ! Merci </w:t>
      </w:r>
      <w:r>
        <w:rPr>
          <w:rFonts w:ascii="Aroania" w:hAnsi="Aroania"/>
          <w:w w:val="105"/>
          <w:sz w:val="12"/>
        </w:rPr>
        <w:t>Vincent Le Falher</w:t>
      </w:r>
    </w:p>
    <w:p w14:paraId="45D14E50" w14:textId="77777777" w:rsidR="003F2FC5" w:rsidRDefault="003F2FC5">
      <w:pPr>
        <w:pStyle w:val="Corpsdetexte"/>
        <w:rPr>
          <w:rFonts w:ascii="Aroania"/>
          <w:sz w:val="12"/>
        </w:rPr>
      </w:pPr>
    </w:p>
    <w:p w14:paraId="09B63EF6" w14:textId="77777777" w:rsidR="003F2FC5" w:rsidRDefault="003F2FC5">
      <w:pPr>
        <w:pStyle w:val="Corpsdetexte"/>
        <w:spacing w:before="12"/>
        <w:rPr>
          <w:rFonts w:ascii="Aroania"/>
          <w:sz w:val="9"/>
        </w:rPr>
      </w:pPr>
    </w:p>
    <w:p w14:paraId="2F9A2C6C" w14:textId="77777777" w:rsidR="003F2FC5" w:rsidRDefault="00C0309D">
      <w:pPr>
        <w:spacing w:line="147" w:lineRule="exact"/>
        <w:ind w:left="923"/>
        <w:rPr>
          <w:rFonts w:ascii="Aroania"/>
          <w:sz w:val="12"/>
        </w:rPr>
      </w:pPr>
      <w:r>
        <w:rPr>
          <w:rFonts w:ascii="Aroania"/>
          <w:color w:val="202020"/>
          <w:w w:val="90"/>
          <w:sz w:val="12"/>
        </w:rPr>
        <w:t>--</w:t>
      </w:r>
    </w:p>
    <w:p w14:paraId="48A708E5" w14:textId="77777777" w:rsidR="003F2FC5" w:rsidRDefault="00C0309D">
      <w:pPr>
        <w:spacing w:line="142" w:lineRule="exact"/>
        <w:ind w:left="923"/>
        <w:rPr>
          <w:rFonts w:ascii="Aroania"/>
          <w:sz w:val="12"/>
        </w:rPr>
      </w:pPr>
      <w:r>
        <w:rPr>
          <w:rFonts w:ascii="Aroania"/>
          <w:color w:val="202020"/>
          <w:w w:val="90"/>
          <w:sz w:val="12"/>
        </w:rPr>
        <w:t>---</w:t>
      </w:r>
    </w:p>
    <w:p w14:paraId="4B0D14FA" w14:textId="77777777" w:rsidR="003F2FC5" w:rsidRDefault="00C0309D">
      <w:pPr>
        <w:spacing w:line="147" w:lineRule="exact"/>
        <w:ind w:left="923"/>
        <w:rPr>
          <w:rFonts w:ascii="Aroania" w:hAnsi="Aroania"/>
          <w:sz w:val="12"/>
        </w:rPr>
      </w:pPr>
      <w:r>
        <w:rPr>
          <w:rFonts w:ascii="Aroania" w:hAnsi="Aroania"/>
          <w:color w:val="202020"/>
          <w:sz w:val="12"/>
        </w:rPr>
        <w:t>Association des piétons et cy</w:t>
      </w:r>
      <w:r>
        <w:rPr>
          <w:rFonts w:ascii="Aroania" w:hAnsi="Aroania"/>
          <w:color w:val="202020"/>
          <w:sz w:val="12"/>
        </w:rPr>
        <w:t>clistes du pont Jacques-Cartier</w:t>
      </w:r>
    </w:p>
    <w:p w14:paraId="4FEAA837" w14:textId="77777777" w:rsidR="003F2FC5" w:rsidRDefault="003F2FC5">
      <w:pPr>
        <w:pStyle w:val="Corpsdetexte"/>
        <w:spacing w:before="4"/>
        <w:rPr>
          <w:rFonts w:ascii="Aroania"/>
          <w:sz w:val="10"/>
        </w:rPr>
      </w:pPr>
    </w:p>
    <w:p w14:paraId="7844274F" w14:textId="77777777" w:rsidR="003F2FC5" w:rsidRDefault="00C0309D">
      <w:pPr>
        <w:spacing w:line="147" w:lineRule="exact"/>
        <w:ind w:left="923"/>
        <w:rPr>
          <w:rFonts w:ascii="Aroania"/>
          <w:sz w:val="12"/>
        </w:rPr>
      </w:pPr>
      <w:r>
        <w:rPr>
          <w:color w:val="0000ED"/>
          <w:w w:val="99"/>
          <w:sz w:val="12"/>
          <w:u w:val="single" w:color="0000ED"/>
        </w:rPr>
        <w:t xml:space="preserve"> </w:t>
      </w:r>
      <w:r>
        <w:rPr>
          <w:rFonts w:ascii="Aroania"/>
          <w:color w:val="0000ED"/>
          <w:sz w:val="12"/>
          <w:u w:val="single" w:color="0000ED"/>
        </w:rPr>
        <w:t>https://</w:t>
      </w:r>
      <w:hyperlink r:id="rId40">
        <w:r>
          <w:rPr>
            <w:rFonts w:ascii="Aroania"/>
            <w:color w:val="0000ED"/>
            <w:sz w:val="12"/>
            <w:u w:val="single" w:color="0000ED"/>
          </w:rPr>
          <w:t>www.facebook.com/association.pietons.cyclistes.pont.jacques.cartier/</w:t>
        </w:r>
      </w:hyperlink>
    </w:p>
    <w:p w14:paraId="69A50007" w14:textId="77777777" w:rsidR="003F2FC5" w:rsidRDefault="00C0309D">
      <w:pPr>
        <w:spacing w:line="147" w:lineRule="exact"/>
        <w:ind w:left="923"/>
        <w:rPr>
          <w:rFonts w:ascii="Aroania"/>
          <w:sz w:val="12"/>
        </w:rPr>
      </w:pPr>
      <w:r>
        <w:rPr>
          <w:color w:val="0000ED"/>
          <w:w w:val="99"/>
          <w:sz w:val="12"/>
          <w:u w:val="single" w:color="0000ED"/>
        </w:rPr>
        <w:t xml:space="preserve"> </w:t>
      </w:r>
      <w:r>
        <w:rPr>
          <w:rFonts w:ascii="Aroania"/>
          <w:color w:val="0000ED"/>
          <w:sz w:val="12"/>
          <w:u w:val="single" w:color="0000ED"/>
        </w:rPr>
        <w:t>https://twitter.com/APCPontJCartier</w:t>
      </w:r>
    </w:p>
    <w:p w14:paraId="79FEEFF8" w14:textId="77777777" w:rsidR="003F2FC5" w:rsidRDefault="003F2FC5">
      <w:pPr>
        <w:pStyle w:val="Corpsdetexte"/>
        <w:rPr>
          <w:rFonts w:ascii="Aroania"/>
          <w:sz w:val="14"/>
        </w:rPr>
      </w:pPr>
    </w:p>
    <w:p w14:paraId="4448FEB8" w14:textId="77777777" w:rsidR="003F2FC5" w:rsidRDefault="00C0309D">
      <w:pPr>
        <w:spacing w:before="95" w:line="147" w:lineRule="exact"/>
        <w:ind w:left="816"/>
        <w:rPr>
          <w:rFonts w:ascii="Aroania"/>
          <w:sz w:val="12"/>
        </w:rPr>
      </w:pPr>
      <w:r>
        <w:rPr>
          <w:rFonts w:ascii="Aroania"/>
          <w:color w:val="202020"/>
          <w:w w:val="90"/>
          <w:sz w:val="12"/>
        </w:rPr>
        <w:t>--</w:t>
      </w:r>
    </w:p>
    <w:p w14:paraId="3F60BBF9" w14:textId="77777777" w:rsidR="003F2FC5" w:rsidRDefault="00C0309D">
      <w:pPr>
        <w:spacing w:line="142" w:lineRule="exact"/>
        <w:ind w:left="816"/>
        <w:rPr>
          <w:rFonts w:ascii="Aroania"/>
          <w:sz w:val="12"/>
        </w:rPr>
      </w:pPr>
      <w:r>
        <w:rPr>
          <w:rFonts w:ascii="Aroania"/>
          <w:color w:val="202020"/>
          <w:w w:val="90"/>
          <w:sz w:val="12"/>
        </w:rPr>
        <w:t>---</w:t>
      </w:r>
    </w:p>
    <w:p w14:paraId="7D182535" w14:textId="77777777" w:rsidR="003F2FC5" w:rsidRDefault="00C0309D">
      <w:pPr>
        <w:spacing w:line="147" w:lineRule="exact"/>
        <w:ind w:left="816"/>
        <w:rPr>
          <w:rFonts w:ascii="Aroania" w:hAnsi="Aroania"/>
          <w:sz w:val="12"/>
        </w:rPr>
      </w:pPr>
      <w:r>
        <w:rPr>
          <w:rFonts w:ascii="Aroania" w:hAnsi="Aroania"/>
          <w:color w:val="202020"/>
          <w:sz w:val="12"/>
        </w:rPr>
        <w:t>Association des piétons et cyclistes du pont Jacques-Cartier</w:t>
      </w:r>
    </w:p>
    <w:p w14:paraId="225855B8" w14:textId="77777777" w:rsidR="003F2FC5" w:rsidRDefault="003F2FC5">
      <w:pPr>
        <w:pStyle w:val="Corpsdetexte"/>
        <w:spacing w:before="4"/>
        <w:rPr>
          <w:rFonts w:ascii="Aroania"/>
          <w:sz w:val="10"/>
        </w:rPr>
      </w:pPr>
    </w:p>
    <w:p w14:paraId="31DD4A3D" w14:textId="77777777" w:rsidR="003F2FC5" w:rsidRDefault="00C0309D">
      <w:pPr>
        <w:spacing w:line="147" w:lineRule="exact"/>
        <w:ind w:left="816"/>
        <w:rPr>
          <w:rFonts w:ascii="Aroania"/>
          <w:sz w:val="12"/>
        </w:rPr>
      </w:pPr>
      <w:r>
        <w:rPr>
          <w:color w:val="0000ED"/>
          <w:w w:val="99"/>
          <w:sz w:val="12"/>
          <w:u w:val="single" w:color="0000ED"/>
        </w:rPr>
        <w:t xml:space="preserve"> </w:t>
      </w:r>
      <w:r>
        <w:rPr>
          <w:rFonts w:ascii="Aroania"/>
          <w:color w:val="0000ED"/>
          <w:sz w:val="12"/>
          <w:u w:val="single" w:color="0000ED"/>
        </w:rPr>
        <w:t>https://</w:t>
      </w:r>
      <w:hyperlink r:id="rId41">
        <w:r>
          <w:rPr>
            <w:rFonts w:ascii="Aroania"/>
            <w:color w:val="0000ED"/>
            <w:sz w:val="12"/>
            <w:u w:val="single" w:color="0000ED"/>
          </w:rPr>
          <w:t>www.facebook.com/association.pietons.cyclistes</w:t>
        </w:r>
        <w:r>
          <w:rPr>
            <w:rFonts w:ascii="Aroania"/>
            <w:color w:val="0000ED"/>
            <w:sz w:val="12"/>
            <w:u w:val="single" w:color="0000ED"/>
          </w:rPr>
          <w:t>.pont.jacques.cartier/</w:t>
        </w:r>
      </w:hyperlink>
    </w:p>
    <w:p w14:paraId="1175CA33" w14:textId="77777777" w:rsidR="003F2FC5" w:rsidRDefault="00C0309D">
      <w:pPr>
        <w:spacing w:line="147" w:lineRule="exact"/>
        <w:ind w:left="816"/>
        <w:rPr>
          <w:rFonts w:ascii="Aroania"/>
          <w:sz w:val="12"/>
        </w:rPr>
      </w:pPr>
      <w:r>
        <w:rPr>
          <w:color w:val="0000ED"/>
          <w:w w:val="99"/>
          <w:sz w:val="12"/>
          <w:u w:val="single" w:color="0000ED"/>
        </w:rPr>
        <w:t xml:space="preserve"> </w:t>
      </w:r>
      <w:r>
        <w:rPr>
          <w:rFonts w:ascii="Aroania"/>
          <w:color w:val="0000ED"/>
          <w:sz w:val="12"/>
          <w:u w:val="single" w:color="0000ED"/>
        </w:rPr>
        <w:t>https://twitter.com/APCPontJCartier</w:t>
      </w:r>
    </w:p>
    <w:p w14:paraId="6EDAB74E" w14:textId="77777777" w:rsidR="003F2FC5" w:rsidRDefault="003F2FC5">
      <w:pPr>
        <w:pStyle w:val="Corpsdetexte"/>
        <w:rPr>
          <w:rFonts w:ascii="Aroania"/>
          <w:sz w:val="20"/>
        </w:rPr>
      </w:pPr>
    </w:p>
    <w:p w14:paraId="57B70EB1" w14:textId="77777777" w:rsidR="003F2FC5" w:rsidRDefault="003F2FC5">
      <w:pPr>
        <w:pStyle w:val="Corpsdetexte"/>
        <w:rPr>
          <w:rFonts w:ascii="Aroania"/>
          <w:sz w:val="20"/>
        </w:rPr>
      </w:pPr>
    </w:p>
    <w:p w14:paraId="24BB70BF" w14:textId="77777777" w:rsidR="003F2FC5" w:rsidRDefault="003F2FC5">
      <w:pPr>
        <w:pStyle w:val="Corpsdetexte"/>
        <w:rPr>
          <w:rFonts w:ascii="Aroania"/>
          <w:sz w:val="20"/>
        </w:rPr>
      </w:pPr>
    </w:p>
    <w:p w14:paraId="45E11E10" w14:textId="77777777" w:rsidR="003F2FC5" w:rsidRDefault="003F2FC5">
      <w:pPr>
        <w:pStyle w:val="Corpsdetexte"/>
        <w:rPr>
          <w:rFonts w:ascii="Aroania"/>
          <w:sz w:val="20"/>
        </w:rPr>
      </w:pPr>
    </w:p>
    <w:p w14:paraId="684B1B02" w14:textId="77777777" w:rsidR="003F2FC5" w:rsidRDefault="003F2FC5">
      <w:pPr>
        <w:pStyle w:val="Corpsdetexte"/>
        <w:rPr>
          <w:rFonts w:ascii="Aroania"/>
          <w:sz w:val="20"/>
        </w:rPr>
      </w:pPr>
    </w:p>
    <w:p w14:paraId="24581BB5" w14:textId="77777777" w:rsidR="003F2FC5" w:rsidRDefault="003F2FC5">
      <w:pPr>
        <w:pStyle w:val="Corpsdetexte"/>
        <w:rPr>
          <w:rFonts w:ascii="Aroania"/>
          <w:sz w:val="20"/>
        </w:rPr>
      </w:pPr>
    </w:p>
    <w:p w14:paraId="632BAB85" w14:textId="77777777" w:rsidR="003F2FC5" w:rsidRDefault="003F2FC5">
      <w:pPr>
        <w:pStyle w:val="Corpsdetexte"/>
        <w:rPr>
          <w:rFonts w:ascii="Aroania"/>
          <w:sz w:val="20"/>
        </w:rPr>
      </w:pPr>
    </w:p>
    <w:p w14:paraId="1D5FF312" w14:textId="77777777" w:rsidR="003F2FC5" w:rsidRDefault="003F2FC5">
      <w:pPr>
        <w:pStyle w:val="Corpsdetexte"/>
        <w:rPr>
          <w:rFonts w:ascii="Aroania"/>
          <w:sz w:val="20"/>
        </w:rPr>
      </w:pPr>
    </w:p>
    <w:p w14:paraId="04FCC6A5" w14:textId="77777777" w:rsidR="003F2FC5" w:rsidRDefault="003F2FC5">
      <w:pPr>
        <w:pStyle w:val="Corpsdetexte"/>
        <w:rPr>
          <w:rFonts w:ascii="Aroania"/>
          <w:sz w:val="20"/>
        </w:rPr>
      </w:pPr>
    </w:p>
    <w:p w14:paraId="705D57E5" w14:textId="77777777" w:rsidR="003F2FC5" w:rsidRDefault="003F2FC5">
      <w:pPr>
        <w:pStyle w:val="Corpsdetexte"/>
        <w:rPr>
          <w:rFonts w:ascii="Aroania"/>
          <w:sz w:val="20"/>
        </w:rPr>
      </w:pPr>
    </w:p>
    <w:p w14:paraId="4801CF9F" w14:textId="77777777" w:rsidR="003F2FC5" w:rsidRDefault="003F2FC5">
      <w:pPr>
        <w:pStyle w:val="Corpsdetexte"/>
        <w:rPr>
          <w:rFonts w:ascii="Aroania"/>
          <w:sz w:val="20"/>
        </w:rPr>
      </w:pPr>
    </w:p>
    <w:p w14:paraId="0886E21A" w14:textId="77777777" w:rsidR="003F2FC5" w:rsidRDefault="003F2FC5">
      <w:pPr>
        <w:pStyle w:val="Corpsdetexte"/>
        <w:rPr>
          <w:rFonts w:ascii="Aroania"/>
          <w:sz w:val="20"/>
        </w:rPr>
      </w:pPr>
    </w:p>
    <w:p w14:paraId="399CC308" w14:textId="77777777" w:rsidR="003F2FC5" w:rsidRDefault="003F2FC5">
      <w:pPr>
        <w:pStyle w:val="Corpsdetexte"/>
        <w:spacing w:before="11"/>
        <w:rPr>
          <w:rFonts w:ascii="Aroania"/>
          <w:sz w:val="17"/>
        </w:rPr>
      </w:pPr>
    </w:p>
    <w:p w14:paraId="4DF2DD9A" w14:textId="77777777" w:rsidR="003F2FC5" w:rsidRDefault="00C0309D">
      <w:pPr>
        <w:ind w:left="523"/>
        <w:rPr>
          <w:rFonts w:ascii="Arial"/>
          <w:sz w:val="12"/>
        </w:rPr>
      </w:pPr>
      <w:r>
        <w:rPr>
          <w:rFonts w:ascii="Arial"/>
          <w:sz w:val="12"/>
        </w:rPr>
        <w:t>https://outlook.office.com/mail/search/id/AAQkAGRkMzY2ZjNlLTJjZTMtNGI2My1hNTc2LTQ0ZjIxMzExNzYxMAAQAGWvRXbRHIROhn9Ro85udEw%3D 2/2</w:t>
      </w:r>
    </w:p>
    <w:sectPr w:rsidR="003F2FC5">
      <w:pgSz w:w="12240" w:h="15840"/>
      <w:pgMar w:top="1500" w:right="80" w:bottom="1060" w:left="1320" w:header="0" w:footer="86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Mickaël Germain" w:date="2021-09-30T23:09:00Z" w:initials="MG">
    <w:p w14:paraId="2708ADEE" w14:textId="1F9E9B9B" w:rsidR="0096173A" w:rsidRDefault="0096173A">
      <w:pPr>
        <w:pStyle w:val="Commentaire"/>
      </w:pPr>
      <w:r>
        <w:rPr>
          <w:rStyle w:val="Marquedecommentaire"/>
        </w:rPr>
        <w:annotationRef/>
      </w:r>
      <w:r>
        <w:t>Il y a des termes « coupées », j’imaginque que c’est la conversion Latex</w:t>
      </w:r>
    </w:p>
  </w:comment>
  <w:comment w:id="21" w:author="Mickaël Germain" w:date="2021-09-30T23:11:00Z" w:initials="MG">
    <w:p w14:paraId="49D23240" w14:textId="3CD88658" w:rsidR="0096173A" w:rsidRDefault="0096173A">
      <w:pPr>
        <w:pStyle w:val="Commentaire"/>
      </w:pPr>
      <w:r>
        <w:rPr>
          <w:rStyle w:val="Marquedecommentaire"/>
        </w:rPr>
        <w:annotationRef/>
      </w:r>
      <w:r>
        <w:t>LE terme « quasi-temps réel » me semble plus approprier</w:t>
      </w:r>
    </w:p>
  </w:comment>
  <w:comment w:id="25" w:author="Mickaël Germain" w:date="2021-09-30T23:17:00Z" w:initials="MG">
    <w:p w14:paraId="4AE36927" w14:textId="399CDEAC" w:rsidR="008B1F85" w:rsidRDefault="008B1F85">
      <w:pPr>
        <w:pStyle w:val="Commentaire"/>
      </w:pPr>
      <w:r>
        <w:rPr>
          <w:rStyle w:val="Marquedecommentaire"/>
        </w:rPr>
        <w:annotationRef/>
      </w:r>
      <w:r>
        <w:t>Quelles méthodes ?</w:t>
      </w:r>
    </w:p>
  </w:comment>
  <w:comment w:id="26" w:author="Mickaël Germain" w:date="2021-09-30T23:13:00Z" w:initials="MG">
    <w:p w14:paraId="2116B4EC" w14:textId="097D76E8" w:rsidR="0096173A" w:rsidRDefault="0096173A">
      <w:pPr>
        <w:pStyle w:val="Commentaire"/>
      </w:pPr>
      <w:r>
        <w:rPr>
          <w:rStyle w:val="Marquedecommentaire"/>
        </w:rPr>
        <w:annotationRef/>
      </w:r>
      <w:r>
        <w:t>Éviter de tout mettre en majuscule</w:t>
      </w:r>
    </w:p>
  </w:comment>
  <w:comment w:id="24" w:author="Mickaël Germain" w:date="2021-09-30T23:36:00Z" w:initials="MG">
    <w:p w14:paraId="593AD9E3" w14:textId="38854E1D" w:rsidR="00A55916" w:rsidRDefault="00A55916">
      <w:pPr>
        <w:pStyle w:val="Commentaire"/>
      </w:pPr>
      <w:r>
        <w:rPr>
          <w:rStyle w:val="Marquedecommentaire"/>
        </w:rPr>
        <w:annotationRef/>
      </w:r>
      <w:r>
        <w:t>Cette partie est à retravailler ou enlever. Le lien n’Est pas clair entre ces paragraphes. L’expliquer dans le cadre théorique</w:t>
      </w:r>
    </w:p>
  </w:comment>
  <w:comment w:id="52" w:author="Mickaël Germain" w:date="2021-09-30T23:38:00Z" w:initials="MG">
    <w:p w14:paraId="6D12739E" w14:textId="53E2479A" w:rsidR="00A55916" w:rsidRDefault="00A55916">
      <w:pPr>
        <w:pStyle w:val="Commentaire"/>
      </w:pPr>
      <w:r>
        <w:rPr>
          <w:rStyle w:val="Marquedecommentaire"/>
        </w:rPr>
        <w:annotationRef/>
      </w:r>
      <w:r>
        <w:t>Ne pas l’écrire ici si on n’explique pas ce que c’est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08ADEE" w15:done="0"/>
  <w15:commentEx w15:paraId="49D23240" w15:done="0"/>
  <w15:commentEx w15:paraId="4AE36927" w15:done="0"/>
  <w15:commentEx w15:paraId="2116B4EC" w15:done="0"/>
  <w15:commentEx w15:paraId="593AD9E3" w15:done="0"/>
  <w15:commentEx w15:paraId="6D1273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0C228" w16cex:dateUtc="2021-10-01T03:09:00Z"/>
  <w16cex:commentExtensible w16cex:durableId="2500C2BD" w16cex:dateUtc="2021-10-01T03:11:00Z"/>
  <w16cex:commentExtensible w16cex:durableId="2500C3FE" w16cex:dateUtc="2021-10-01T03:17:00Z"/>
  <w16cex:commentExtensible w16cex:durableId="2500C32B" w16cex:dateUtc="2021-10-01T03:13:00Z"/>
  <w16cex:commentExtensible w16cex:durableId="2500C873" w16cex:dateUtc="2021-10-01T03:36:00Z"/>
  <w16cex:commentExtensible w16cex:durableId="2500C8DD" w16cex:dateUtc="2021-10-01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08ADEE" w16cid:durableId="2500C228"/>
  <w16cid:commentId w16cid:paraId="49D23240" w16cid:durableId="2500C2BD"/>
  <w16cid:commentId w16cid:paraId="4AE36927" w16cid:durableId="2500C3FE"/>
  <w16cid:commentId w16cid:paraId="2116B4EC" w16cid:durableId="2500C32B"/>
  <w16cid:commentId w16cid:paraId="593AD9E3" w16cid:durableId="2500C873"/>
  <w16cid:commentId w16cid:paraId="6D12739E" w16cid:durableId="2500C8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74AE3" w14:textId="77777777" w:rsidR="00C0309D" w:rsidRDefault="00C0309D">
      <w:r>
        <w:separator/>
      </w:r>
    </w:p>
  </w:endnote>
  <w:endnote w:type="continuationSeparator" w:id="0">
    <w:p w14:paraId="6B16292D" w14:textId="77777777" w:rsidR="00C0309D" w:rsidRDefault="00C0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Aroania">
    <w:altName w:val="Calibri"/>
    <w:charset w:val="00"/>
    <w:family w:val="swiss"/>
    <w:pitch w:val="variable"/>
  </w:font>
  <w:font w:name="Carlito">
    <w:altName w:val="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BAE46" w14:textId="77777777" w:rsidR="0096173A" w:rsidRDefault="009617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22291" w14:textId="77777777" w:rsidR="0096173A" w:rsidRDefault="0096173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D19FE" w14:textId="77777777" w:rsidR="0096173A" w:rsidRDefault="0096173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60C73" w14:textId="045BF7FC" w:rsidR="003F2FC5" w:rsidRDefault="00A55916">
    <w:pPr>
      <w:pStyle w:val="Corpsdetexte"/>
      <w:spacing w:line="14" w:lineRule="auto"/>
      <w:rPr>
        <w:sz w:val="20"/>
      </w:rPr>
    </w:pPr>
    <w:r>
      <w:rPr>
        <w:noProof/>
      </w:rPr>
      <mc:AlternateContent>
        <mc:Choice Requires="wps">
          <w:drawing>
            <wp:anchor distT="0" distB="0" distL="114300" distR="114300" simplePos="0" relativeHeight="487326208" behindDoc="1" locked="0" layoutInCell="1" allowOverlap="1" wp14:anchorId="3988918F" wp14:editId="6C3690C0">
              <wp:simplePos x="0" y="0"/>
              <wp:positionH relativeFrom="page">
                <wp:posOffset>3797300</wp:posOffset>
              </wp:positionH>
              <wp:positionV relativeFrom="page">
                <wp:posOffset>9370695</wp:posOffset>
              </wp:positionV>
              <wp:extent cx="177800" cy="2089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35ABC" w14:textId="77777777" w:rsidR="003F2FC5" w:rsidRDefault="00C0309D">
                          <w:pPr>
                            <w:pStyle w:val="Corpsdetexte"/>
                            <w:spacing w:before="17"/>
                            <w:ind w:left="60"/>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8918F" id="_x0000_t202" coordsize="21600,21600" o:spt="202" path="m,l,21600r21600,l21600,xe">
              <v:stroke joinstyle="miter"/>
              <v:path gradientshapeok="t" o:connecttype="rect"/>
            </v:shapetype>
            <v:shape id="Text Box 2" o:spid="_x0000_s1037" type="#_x0000_t202" style="position:absolute;margin-left:299pt;margin-top:737.85pt;width:14pt;height:16.45pt;z-index:-1599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" filled="f" stroked="f">
              <v:textbox inset="0,0,0,0">
                <w:txbxContent>
                  <w:p w14:paraId="1AD35ABC" w14:textId="77777777" w:rsidR="003F2FC5" w:rsidRDefault="00C0309D">
                    <w:pPr>
                      <w:pStyle w:val="Corpsdetexte"/>
                      <w:spacing w:before="17"/>
                      <w:ind w:left="60"/>
                    </w:pPr>
                    <w:r>
                      <w:fldChar w:fldCharType="begin"/>
                    </w:r>
                    <w:r>
                      <w:instrText xml:space="preserve"> PAGE  \* ROMAN </w:instrText>
                    </w:r>
                    <w:r>
                      <w:fldChar w:fldCharType="separate"/>
                    </w:r>
                    <w:r>
                      <w:t>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40ABB" w14:textId="51722E16" w:rsidR="003F2FC5" w:rsidRDefault="00A55916">
    <w:pPr>
      <w:pStyle w:val="Corpsdetexte"/>
      <w:spacing w:line="14" w:lineRule="auto"/>
      <w:rPr>
        <w:sz w:val="20"/>
      </w:rPr>
    </w:pPr>
    <w:r>
      <w:rPr>
        <w:noProof/>
      </w:rPr>
      <mc:AlternateContent>
        <mc:Choice Requires="wps">
          <w:drawing>
            <wp:anchor distT="0" distB="0" distL="114300" distR="114300" simplePos="0" relativeHeight="487326720" behindDoc="1" locked="0" layoutInCell="1" allowOverlap="1" wp14:anchorId="4744DBFD" wp14:editId="25AF4EE3">
              <wp:simplePos x="0" y="0"/>
              <wp:positionH relativeFrom="page">
                <wp:posOffset>3771900</wp:posOffset>
              </wp:positionH>
              <wp:positionV relativeFrom="page">
                <wp:posOffset>9370695</wp:posOffset>
              </wp:positionV>
              <wp:extent cx="22860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FD06C" w14:textId="77777777" w:rsidR="003F2FC5" w:rsidRDefault="00C0309D">
                          <w:pPr>
                            <w:pStyle w:val="Corpsdetexte"/>
                            <w:spacing w:before="17"/>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4DBFD" id="_x0000_t202" coordsize="21600,21600" o:spt="202" path="m,l,21600r21600,l21600,xe">
              <v:stroke joinstyle="miter"/>
              <v:path gradientshapeok="t" o:connecttype="rect"/>
            </v:shapetype>
            <v:shape id="Text Box 1" o:spid="_x0000_s1038" type="#_x0000_t202" style="position:absolute;margin-left:297pt;margin-top:737.85pt;width:18pt;height:16.45pt;z-index:-159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" filled="f" stroked="f">
              <v:textbox inset="0,0,0,0">
                <w:txbxContent>
                  <w:p w14:paraId="48FFD06C" w14:textId="77777777" w:rsidR="003F2FC5" w:rsidRDefault="00C0309D">
                    <w:pPr>
                      <w:pStyle w:val="Corpsdetexte"/>
                      <w:spacing w:before="17"/>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B6328" w14:textId="77777777" w:rsidR="00C0309D" w:rsidRDefault="00C0309D">
      <w:r>
        <w:separator/>
      </w:r>
    </w:p>
  </w:footnote>
  <w:footnote w:type="continuationSeparator" w:id="0">
    <w:p w14:paraId="3C1E37C2" w14:textId="77777777" w:rsidR="00C0309D" w:rsidRDefault="00C03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790B1" w14:textId="77777777" w:rsidR="0096173A" w:rsidRDefault="0096173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A41C" w14:textId="77777777" w:rsidR="0096173A" w:rsidRDefault="0096173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166F7" w14:textId="77777777" w:rsidR="0096173A" w:rsidRDefault="009617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200CF"/>
    <w:multiLevelType w:val="multilevel"/>
    <w:tmpl w:val="DA745006"/>
    <w:lvl w:ilvl="0">
      <w:start w:val="1"/>
      <w:numFmt w:val="decimal"/>
      <w:lvlText w:val="%1"/>
      <w:lvlJc w:val="left"/>
      <w:pPr>
        <w:ind w:left="636" w:hanging="517"/>
        <w:jc w:val="left"/>
      </w:pPr>
      <w:rPr>
        <w:rFonts w:ascii="Times New Roman" w:eastAsia="Times New Roman" w:hAnsi="Times New Roman" w:cs="Times New Roman" w:hint="default"/>
        <w:b/>
        <w:bCs/>
        <w:w w:val="101"/>
        <w:sz w:val="34"/>
        <w:szCs w:val="34"/>
        <w:lang w:val="fr-FR" w:eastAsia="en-US" w:bidi="ar-SA"/>
      </w:rPr>
    </w:lvl>
    <w:lvl w:ilvl="1">
      <w:start w:val="1"/>
      <w:numFmt w:val="decimal"/>
      <w:lvlText w:val="%1.%2"/>
      <w:lvlJc w:val="left"/>
      <w:pPr>
        <w:ind w:left="765" w:hanging="646"/>
        <w:jc w:val="left"/>
      </w:pPr>
      <w:rPr>
        <w:rFonts w:ascii="Times New Roman" w:eastAsia="Times New Roman" w:hAnsi="Times New Roman" w:cs="Times New Roman" w:hint="default"/>
        <w:b/>
        <w:bCs/>
        <w:w w:val="102"/>
        <w:sz w:val="28"/>
        <w:szCs w:val="28"/>
        <w:lang w:val="fr-FR" w:eastAsia="en-US" w:bidi="ar-SA"/>
      </w:rPr>
    </w:lvl>
    <w:lvl w:ilvl="2">
      <w:start w:val="1"/>
      <w:numFmt w:val="decimal"/>
      <w:lvlText w:val="%3."/>
      <w:lvlJc w:val="left"/>
      <w:pPr>
        <w:ind w:left="120" w:hanging="250"/>
        <w:jc w:val="left"/>
      </w:pPr>
      <w:rPr>
        <w:rFonts w:ascii="Times New Roman" w:eastAsia="Times New Roman" w:hAnsi="Times New Roman" w:cs="Times New Roman" w:hint="default"/>
        <w:w w:val="99"/>
        <w:sz w:val="20"/>
        <w:szCs w:val="20"/>
        <w:lang w:val="fr-FR" w:eastAsia="en-US" w:bidi="ar-SA"/>
      </w:rPr>
    </w:lvl>
    <w:lvl w:ilvl="3">
      <w:numFmt w:val="bullet"/>
      <w:lvlText w:val="•"/>
      <w:lvlJc w:val="left"/>
      <w:pPr>
        <w:ind w:left="1855" w:hanging="250"/>
      </w:pPr>
      <w:rPr>
        <w:rFonts w:hint="default"/>
        <w:lang w:val="fr-FR" w:eastAsia="en-US" w:bidi="ar-SA"/>
      </w:rPr>
    </w:lvl>
    <w:lvl w:ilvl="4">
      <w:numFmt w:val="bullet"/>
      <w:lvlText w:val="•"/>
      <w:lvlJc w:val="left"/>
      <w:pPr>
        <w:ind w:left="2950" w:hanging="250"/>
      </w:pPr>
      <w:rPr>
        <w:rFonts w:hint="default"/>
        <w:lang w:val="fr-FR" w:eastAsia="en-US" w:bidi="ar-SA"/>
      </w:rPr>
    </w:lvl>
    <w:lvl w:ilvl="5">
      <w:numFmt w:val="bullet"/>
      <w:lvlText w:val="•"/>
      <w:lvlJc w:val="left"/>
      <w:pPr>
        <w:ind w:left="4045" w:hanging="250"/>
      </w:pPr>
      <w:rPr>
        <w:rFonts w:hint="default"/>
        <w:lang w:val="fr-FR" w:eastAsia="en-US" w:bidi="ar-SA"/>
      </w:rPr>
    </w:lvl>
    <w:lvl w:ilvl="6">
      <w:numFmt w:val="bullet"/>
      <w:lvlText w:val="•"/>
      <w:lvlJc w:val="left"/>
      <w:pPr>
        <w:ind w:left="5140" w:hanging="250"/>
      </w:pPr>
      <w:rPr>
        <w:rFonts w:hint="default"/>
        <w:lang w:val="fr-FR" w:eastAsia="en-US" w:bidi="ar-SA"/>
      </w:rPr>
    </w:lvl>
    <w:lvl w:ilvl="7">
      <w:numFmt w:val="bullet"/>
      <w:lvlText w:val="•"/>
      <w:lvlJc w:val="left"/>
      <w:pPr>
        <w:ind w:left="6235" w:hanging="250"/>
      </w:pPr>
      <w:rPr>
        <w:rFonts w:hint="default"/>
        <w:lang w:val="fr-FR" w:eastAsia="en-US" w:bidi="ar-SA"/>
      </w:rPr>
    </w:lvl>
    <w:lvl w:ilvl="8">
      <w:numFmt w:val="bullet"/>
      <w:lvlText w:val="•"/>
      <w:lvlJc w:val="left"/>
      <w:pPr>
        <w:ind w:left="7330" w:hanging="250"/>
      </w:pPr>
      <w:rPr>
        <w:rFonts w:hint="default"/>
        <w:lang w:val="fr-FR" w:eastAsia="en-US" w:bidi="ar-SA"/>
      </w:rPr>
    </w:lvl>
  </w:abstractNum>
  <w:abstractNum w:abstractNumId="1" w15:restartNumberingAfterBreak="0">
    <w:nsid w:val="70B813DC"/>
    <w:multiLevelType w:val="multilevel"/>
    <w:tmpl w:val="80FEEDC8"/>
    <w:lvl w:ilvl="0">
      <w:start w:val="1"/>
      <w:numFmt w:val="decimal"/>
      <w:lvlText w:val="%1"/>
      <w:lvlJc w:val="left"/>
      <w:pPr>
        <w:ind w:left="478" w:hanging="359"/>
        <w:jc w:val="left"/>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028" w:hanging="550"/>
        <w:jc w:val="left"/>
      </w:pPr>
      <w:rPr>
        <w:rFonts w:ascii="Times New Roman" w:eastAsia="Times New Roman" w:hAnsi="Times New Roman" w:cs="Times New Roman" w:hint="default"/>
        <w:w w:val="99"/>
        <w:sz w:val="24"/>
        <w:szCs w:val="24"/>
        <w:lang w:val="fr-FR" w:eastAsia="en-US" w:bidi="ar-SA"/>
      </w:rPr>
    </w:lvl>
    <w:lvl w:ilvl="2">
      <w:numFmt w:val="bullet"/>
      <w:lvlText w:val="•"/>
      <w:lvlJc w:val="left"/>
      <w:pPr>
        <w:ind w:left="2111" w:hanging="550"/>
      </w:pPr>
      <w:rPr>
        <w:rFonts w:hint="default"/>
        <w:lang w:val="fr-FR" w:eastAsia="en-US" w:bidi="ar-SA"/>
      </w:rPr>
    </w:lvl>
    <w:lvl w:ilvl="3">
      <w:numFmt w:val="bullet"/>
      <w:lvlText w:val="•"/>
      <w:lvlJc w:val="left"/>
      <w:pPr>
        <w:ind w:left="3202" w:hanging="550"/>
      </w:pPr>
      <w:rPr>
        <w:rFonts w:hint="default"/>
        <w:lang w:val="fr-FR" w:eastAsia="en-US" w:bidi="ar-SA"/>
      </w:rPr>
    </w:lvl>
    <w:lvl w:ilvl="4">
      <w:numFmt w:val="bullet"/>
      <w:lvlText w:val="•"/>
      <w:lvlJc w:val="left"/>
      <w:pPr>
        <w:ind w:left="4293" w:hanging="550"/>
      </w:pPr>
      <w:rPr>
        <w:rFonts w:hint="default"/>
        <w:lang w:val="fr-FR" w:eastAsia="en-US" w:bidi="ar-SA"/>
      </w:rPr>
    </w:lvl>
    <w:lvl w:ilvl="5">
      <w:numFmt w:val="bullet"/>
      <w:lvlText w:val="•"/>
      <w:lvlJc w:val="left"/>
      <w:pPr>
        <w:ind w:left="5384" w:hanging="550"/>
      </w:pPr>
      <w:rPr>
        <w:rFonts w:hint="default"/>
        <w:lang w:val="fr-FR" w:eastAsia="en-US" w:bidi="ar-SA"/>
      </w:rPr>
    </w:lvl>
    <w:lvl w:ilvl="6">
      <w:numFmt w:val="bullet"/>
      <w:lvlText w:val="•"/>
      <w:lvlJc w:val="left"/>
      <w:pPr>
        <w:ind w:left="6475" w:hanging="550"/>
      </w:pPr>
      <w:rPr>
        <w:rFonts w:hint="default"/>
        <w:lang w:val="fr-FR" w:eastAsia="en-US" w:bidi="ar-SA"/>
      </w:rPr>
    </w:lvl>
    <w:lvl w:ilvl="7">
      <w:numFmt w:val="bullet"/>
      <w:lvlText w:val="•"/>
      <w:lvlJc w:val="left"/>
      <w:pPr>
        <w:ind w:left="7566" w:hanging="550"/>
      </w:pPr>
      <w:rPr>
        <w:rFonts w:hint="default"/>
        <w:lang w:val="fr-FR" w:eastAsia="en-US" w:bidi="ar-SA"/>
      </w:rPr>
    </w:lvl>
    <w:lvl w:ilvl="8">
      <w:numFmt w:val="bullet"/>
      <w:lvlText w:val="•"/>
      <w:lvlJc w:val="left"/>
      <w:pPr>
        <w:ind w:left="8657" w:hanging="550"/>
      </w:pPr>
      <w:rPr>
        <w:rFonts w:hint="default"/>
        <w:lang w:val="fr-FR" w:eastAsia="en-US" w:bidi="ar-SA"/>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kaël Germain">
    <w15:presenceInfo w15:providerId="AD" w15:userId="S::germ2201@usherbrooke.ca::e9b27338-b608-466c-9fa0-fd86684d4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C5"/>
    <w:rsid w:val="000D6DC3"/>
    <w:rsid w:val="003F2FC5"/>
    <w:rsid w:val="008B1F85"/>
    <w:rsid w:val="0096173A"/>
    <w:rsid w:val="00A55916"/>
    <w:rsid w:val="00C030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68E85"/>
  <w15:docId w15:val="{179A43BB-D79E-4442-A6CC-7BCE7729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92"/>
      <w:ind w:left="120"/>
      <w:outlineLvl w:val="0"/>
    </w:pPr>
    <w:rPr>
      <w:b/>
      <w:bCs/>
      <w:sz w:val="34"/>
      <w:szCs w:val="34"/>
    </w:rPr>
  </w:style>
  <w:style w:type="paragraph" w:styleId="Titre2">
    <w:name w:val="heading 2"/>
    <w:basedOn w:val="Normal"/>
    <w:uiPriority w:val="9"/>
    <w:unhideWhenUsed/>
    <w:qFormat/>
    <w:pPr>
      <w:spacing w:before="1"/>
      <w:ind w:left="765" w:hanging="646"/>
      <w:outlineLvl w:val="1"/>
    </w:pPr>
    <w:rPr>
      <w:b/>
      <w:bCs/>
      <w:sz w:val="28"/>
      <w:szCs w:val="28"/>
    </w:rPr>
  </w:style>
  <w:style w:type="paragraph" w:styleId="Titre3">
    <w:name w:val="heading 3"/>
    <w:basedOn w:val="Normal"/>
    <w:uiPriority w:val="9"/>
    <w:unhideWhenUsed/>
    <w:qFormat/>
    <w:pPr>
      <w:ind w:left="120"/>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324"/>
      <w:ind w:left="478" w:hanging="359"/>
    </w:pPr>
    <w:rPr>
      <w:b/>
      <w:bCs/>
      <w:sz w:val="24"/>
      <w:szCs w:val="24"/>
    </w:rPr>
  </w:style>
  <w:style w:type="paragraph" w:styleId="TM2">
    <w:name w:val="toc 2"/>
    <w:basedOn w:val="Normal"/>
    <w:uiPriority w:val="1"/>
    <w:qFormat/>
    <w:pPr>
      <w:spacing w:before="85"/>
      <w:ind w:left="1028" w:hanging="551"/>
    </w:pPr>
    <w:rPr>
      <w:sz w:val="24"/>
      <w:szCs w:val="24"/>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before="85"/>
      <w:ind w:left="765" w:hanging="646"/>
    </w:pPr>
  </w:style>
  <w:style w:type="paragraph" w:customStyle="1" w:styleId="TableParagraph">
    <w:name w:val="Table Paragraph"/>
    <w:basedOn w:val="Normal"/>
    <w:uiPriority w:val="1"/>
    <w:qFormat/>
    <w:pPr>
      <w:spacing w:before="129"/>
      <w:ind w:left="122"/>
    </w:pPr>
  </w:style>
  <w:style w:type="paragraph" w:styleId="En-tte">
    <w:name w:val="header"/>
    <w:basedOn w:val="Normal"/>
    <w:link w:val="En-tteCar"/>
    <w:uiPriority w:val="99"/>
    <w:unhideWhenUsed/>
    <w:rsid w:val="0096173A"/>
    <w:pPr>
      <w:tabs>
        <w:tab w:val="center" w:pos="4320"/>
        <w:tab w:val="right" w:pos="8640"/>
      </w:tabs>
    </w:pPr>
  </w:style>
  <w:style w:type="character" w:customStyle="1" w:styleId="En-tteCar">
    <w:name w:val="En-tête Car"/>
    <w:basedOn w:val="Policepardfaut"/>
    <w:link w:val="En-tte"/>
    <w:uiPriority w:val="99"/>
    <w:rsid w:val="0096173A"/>
    <w:rPr>
      <w:rFonts w:ascii="Times New Roman" w:eastAsia="Times New Roman" w:hAnsi="Times New Roman" w:cs="Times New Roman"/>
      <w:lang w:val="fr-FR"/>
    </w:rPr>
  </w:style>
  <w:style w:type="paragraph" w:styleId="Pieddepage">
    <w:name w:val="footer"/>
    <w:basedOn w:val="Normal"/>
    <w:link w:val="PieddepageCar"/>
    <w:uiPriority w:val="99"/>
    <w:unhideWhenUsed/>
    <w:rsid w:val="0096173A"/>
    <w:pPr>
      <w:tabs>
        <w:tab w:val="center" w:pos="4320"/>
        <w:tab w:val="right" w:pos="8640"/>
      </w:tabs>
    </w:pPr>
  </w:style>
  <w:style w:type="character" w:customStyle="1" w:styleId="PieddepageCar">
    <w:name w:val="Pied de page Car"/>
    <w:basedOn w:val="Policepardfaut"/>
    <w:link w:val="Pieddepage"/>
    <w:uiPriority w:val="99"/>
    <w:rsid w:val="0096173A"/>
    <w:rPr>
      <w:rFonts w:ascii="Times New Roman" w:eastAsia="Times New Roman" w:hAnsi="Times New Roman" w:cs="Times New Roman"/>
      <w:lang w:val="fr-FR"/>
    </w:rPr>
  </w:style>
  <w:style w:type="character" w:styleId="Marquedecommentaire">
    <w:name w:val="annotation reference"/>
    <w:basedOn w:val="Policepardfaut"/>
    <w:uiPriority w:val="99"/>
    <w:semiHidden/>
    <w:unhideWhenUsed/>
    <w:rsid w:val="0096173A"/>
    <w:rPr>
      <w:sz w:val="16"/>
      <w:szCs w:val="16"/>
    </w:rPr>
  </w:style>
  <w:style w:type="paragraph" w:styleId="Commentaire">
    <w:name w:val="annotation text"/>
    <w:basedOn w:val="Normal"/>
    <w:link w:val="CommentaireCar"/>
    <w:uiPriority w:val="99"/>
    <w:semiHidden/>
    <w:unhideWhenUsed/>
    <w:rsid w:val="0096173A"/>
    <w:rPr>
      <w:sz w:val="20"/>
      <w:szCs w:val="20"/>
    </w:rPr>
  </w:style>
  <w:style w:type="character" w:customStyle="1" w:styleId="CommentaireCar">
    <w:name w:val="Commentaire Car"/>
    <w:basedOn w:val="Policepardfaut"/>
    <w:link w:val="Commentaire"/>
    <w:uiPriority w:val="99"/>
    <w:semiHidden/>
    <w:rsid w:val="0096173A"/>
    <w:rPr>
      <w:rFonts w:ascii="Times New Roman" w:eastAsia="Times New Roman" w:hAnsi="Times New Roman" w:cs="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96173A"/>
    <w:rPr>
      <w:b/>
      <w:bCs/>
    </w:rPr>
  </w:style>
  <w:style w:type="character" w:customStyle="1" w:styleId="ObjetducommentaireCar">
    <w:name w:val="Objet du commentaire Car"/>
    <w:basedOn w:val="CommentaireCar"/>
    <w:link w:val="Objetducommentaire"/>
    <w:uiPriority w:val="99"/>
    <w:semiHidden/>
    <w:rsid w:val="0096173A"/>
    <w:rPr>
      <w:rFonts w:ascii="Times New Roman" w:eastAsia="Times New Roman" w:hAnsi="Times New Roman" w:cs="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5.xml"/><Relationship Id="rId26" Type="http://schemas.openxmlformats.org/officeDocument/2006/relationships/hyperlink" Target="https://www.&#64258;ickr.com/photos/151964858%40N02/albums" TargetMode="External"/><Relationship Id="rId39" Type="http://schemas.openxmlformats.org/officeDocument/2006/relationships/image" Target="media/image1.png"/><Relationship Id="rId21" Type="http://schemas.openxmlformats.org/officeDocument/2006/relationships/hyperlink" Target="mailto:Vincent.Le.Falher@USherbrooke.ca" TargetMode="External"/><Relationship Id="rId34" Type="http://schemas.openxmlformats.org/officeDocument/2006/relationships/hyperlink" Target="mailto:Mickael.Germain@USherbrooke.ca" TargetMode="Externa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mailto:Mickael.Germain@USherbrooke.ca" TargetMode="External"/><Relationship Id="rId29" Type="http://schemas.openxmlformats.org/officeDocument/2006/relationships/hyperlink" Target="mailto:apc.pontjc@gmail.com" TargetMode="External"/><Relationship Id="rId41" Type="http://schemas.openxmlformats.org/officeDocument/2006/relationships/hyperlink" Target="http://www.facebook.com/association.pietons.cyclistes.pont.jacques.cart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mailto:apc.pontjc@gmail.com" TargetMode="External"/><Relationship Id="rId32" Type="http://schemas.openxmlformats.org/officeDocument/2006/relationships/hyperlink" Target="mailto:apc.pontjc@gmail.com" TargetMode="External"/><Relationship Id="rId37" Type="http://schemas.openxmlformats.org/officeDocument/2006/relationships/hyperlink" Target="http://www.&#64258;ickr.com/photos/pontjacquescartier/)" TargetMode="External"/><Relationship Id="rId40" Type="http://schemas.openxmlformats.org/officeDocument/2006/relationships/hyperlink" Target="http://www.facebook.com/association.pietons.cyclistes.pont.jacques.cartier/"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mailto:Vincent.Le.Falher@USherbrooke.ca" TargetMode="External"/><Relationship Id="rId28" Type="http://schemas.openxmlformats.org/officeDocument/2006/relationships/hyperlink" Target="mailto:Vincent.Le.Falher@usherbrooke.ca" TargetMode="External"/><Relationship Id="rId36" Type="http://schemas.openxmlformats.org/officeDocument/2006/relationships/hyperlink" Target="http://www.&#64258;ickr.com/photos/pontjacquescartier/)" TargetMode="External"/><Relationship Id="rId10" Type="http://schemas.openxmlformats.org/officeDocument/2006/relationships/footer" Target="footer2.xml"/><Relationship Id="rId19" Type="http://schemas.openxmlformats.org/officeDocument/2006/relationships/hyperlink" Target="http://arxiv.org/abs/1904.01795" TargetMode="External"/><Relationship Id="rId31" Type="http://schemas.openxmlformats.org/officeDocument/2006/relationships/hyperlink" Target="mailto:Mickael.Germain@USherbrooke.c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mailto:apc.pontjc@gmail.com" TargetMode="External"/><Relationship Id="rId27" Type="http://schemas.openxmlformats.org/officeDocument/2006/relationships/hyperlink" Target="http://www.youtube.com/channel/UCD2cxmKiEP88LmZ21chTKHw" TargetMode="External"/><Relationship Id="rId30" Type="http://schemas.openxmlformats.org/officeDocument/2006/relationships/hyperlink" Target="mailto:Vincent.Le.Falher@USherbrooke.ca" TargetMode="External"/><Relationship Id="rId35" Type="http://schemas.openxmlformats.org/officeDocument/2006/relationships/hyperlink" Target="mailto:Vincent.Le.Falher@usherbrooke.ca" TargetMode="External"/><Relationship Id="rId43" Type="http://schemas.microsoft.com/office/2011/relationships/people" Target="peop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microsoft.com/office/2018/08/relationships/commentsExtensible" Target="commentsExtensible.xml"/><Relationship Id="rId25" Type="http://schemas.openxmlformats.org/officeDocument/2006/relationships/hyperlink" Target="mailto:Vincent.Le.Falher@USherbrooke.ca" TargetMode="External"/><Relationship Id="rId33" Type="http://schemas.openxmlformats.org/officeDocument/2006/relationships/hyperlink" Target="mailto:Vincent.Le.Falher@USherbrooke.ca" TargetMode="External"/><Relationship Id="rId38" Type="http://schemas.openxmlformats.org/officeDocument/2006/relationships/hyperlink" Target="http://pontjacquescartier365.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4185</Words>
  <Characters>23021</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Mickaël Germain</dc:creator>
  <cp:lastModifiedBy>Mickaël Germain</cp:lastModifiedBy>
  <cp:revision>2</cp:revision>
  <dcterms:created xsi:type="dcterms:W3CDTF">2021-10-01T03:41:00Z</dcterms:created>
  <dcterms:modified xsi:type="dcterms:W3CDTF">2021-10-01T03:41:00Z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Creator">
    <vt:lpwstr>TeX</vt:lpwstr>
  </property>
  <property fmtid="{D5CDD505-2E9C-101B-9397-08002B2CF9AE}" pid="4" name="LastSaved">
    <vt:filetime>2021-06-09T00:00:00Z</vt:filetime>
  </property>
</Properties>
</file>